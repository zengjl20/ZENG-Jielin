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621B" w14:textId="77777777" w:rsidR="00EC1366" w:rsidRDefault="00EC1366" w:rsidP="006110D5">
      <w:pPr>
        <w:pStyle w:val="a7"/>
        <w:ind w:firstLineChars="0" w:firstLine="0"/>
      </w:pPr>
      <w:r w:rsidRPr="00D9612B">
        <w:rPr>
          <w:rFonts w:hint="eastAsia"/>
        </w:rPr>
        <w:t>说</w:t>
      </w:r>
      <w:r w:rsidRPr="00D9612B">
        <w:t xml:space="preserve">   </w:t>
      </w:r>
      <w:r w:rsidRPr="00D9612B">
        <w:rPr>
          <w:rFonts w:hint="eastAsia"/>
        </w:rPr>
        <w:t>明</w:t>
      </w:r>
      <w:r w:rsidRPr="00D9612B">
        <w:t xml:space="preserve">   </w:t>
      </w:r>
      <w:r w:rsidRPr="00D9612B">
        <w:rPr>
          <w:rFonts w:hint="eastAsia"/>
        </w:rPr>
        <w:t>书</w:t>
      </w:r>
      <w:r w:rsidRPr="00D9612B">
        <w:t xml:space="preserve">   </w:t>
      </w:r>
      <w:r w:rsidRPr="00D9612B">
        <w:rPr>
          <w:rFonts w:hint="eastAsia"/>
        </w:rPr>
        <w:t>摘</w:t>
      </w:r>
      <w:r w:rsidRPr="00D9612B">
        <w:t xml:space="preserve">   </w:t>
      </w:r>
      <w:r w:rsidRPr="00D9612B">
        <w:rPr>
          <w:rFonts w:hint="eastAsia"/>
        </w:rPr>
        <w:t>要</w:t>
      </w:r>
    </w:p>
    <w:p w14:paraId="0F06DAFC" w14:textId="4F1E93D0" w:rsidR="004F5AF0" w:rsidRDefault="00F13356" w:rsidP="00033DEF">
      <w:pPr>
        <w:pStyle w:val="a8"/>
        <w:spacing w:before="190"/>
        <w:ind w:firstLine="560"/>
      </w:pPr>
      <w:r>
        <w:rPr>
          <w:rFonts w:hint="eastAsia"/>
        </w:rPr>
        <w:t>本发明</w:t>
      </w:r>
      <w:r w:rsidR="00EC1366" w:rsidRPr="00EC1366">
        <w:rPr>
          <w:rFonts w:hint="eastAsia"/>
        </w:rPr>
        <w:t>提供一种</w:t>
      </w:r>
      <w:r w:rsidR="00EA7596">
        <w:rPr>
          <w:rFonts w:hint="eastAsia"/>
        </w:rPr>
        <w:t>语音转录文本</w:t>
      </w:r>
      <w:r w:rsidR="004F398C" w:rsidRPr="004F398C">
        <w:rPr>
          <w:rFonts w:hint="eastAsia"/>
        </w:rPr>
        <w:t>聚类方法、装置、电子设备和存储介质</w:t>
      </w:r>
      <w:r w:rsidR="00753848">
        <w:rPr>
          <w:rFonts w:hint="eastAsia"/>
        </w:rPr>
        <w:t>，</w:t>
      </w:r>
      <w:r w:rsidR="004F398C">
        <w:rPr>
          <w:rFonts w:hint="eastAsia"/>
        </w:rPr>
        <w:t>所述方法包括：</w:t>
      </w:r>
      <w:r w:rsidR="004F5AF0">
        <w:rPr>
          <w:rFonts w:hint="eastAsia"/>
        </w:rPr>
        <w:t>提取各语音转录文本的向量表示；将各语音转录文本的向量表示输入至文本聚类模型，得到文本聚类模型输出的各语音转录文本的聚类结果；</w:t>
      </w:r>
      <w:r w:rsidR="00033DEF">
        <w:rPr>
          <w:rFonts w:hint="eastAsia"/>
        </w:rPr>
        <w:t>本发明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训练</w:t>
      </w:r>
      <w:ins w:id="0" w:author="zeng jielin" w:date="2022-05-19T14:36:00Z">
        <w:r w:rsidR="004A1BB8">
          <w:rPr>
            <w:rFonts w:hint="eastAsia"/>
          </w:rPr>
          <w:t>迭代式</w:t>
        </w:r>
      </w:ins>
      <w:ins w:id="1" w:author="zeng jielin" w:date="2022-05-19T14:37:00Z">
        <w:r w:rsidR="004A1BB8">
          <w:rPr>
            <w:rFonts w:hint="eastAsia"/>
          </w:rPr>
          <w:t>地更新</w:t>
        </w:r>
      </w:ins>
      <w:del w:id="2" w:author="zeng jielin" w:date="2022-05-19T14:37:00Z">
        <w:r w:rsidR="00033DEF" w:rsidDel="004A1BB8">
          <w:rPr>
            <w:rFonts w:hint="eastAsia"/>
          </w:rPr>
          <w:delText>得到</w:delText>
        </w:r>
      </w:del>
      <w:r w:rsidR="00033DEF">
        <w:rPr>
          <w:rFonts w:hint="eastAsia"/>
        </w:rPr>
        <w:t>文本聚类模型，</w:t>
      </w:r>
      <w:ins w:id="3" w:author="zeng jielin" w:date="2022-05-19T14:37:00Z">
        <w:r w:rsidR="004A1BB8">
          <w:rPr>
            <w:rFonts w:hint="eastAsia"/>
          </w:rPr>
          <w:t>最终</w:t>
        </w:r>
      </w:ins>
      <w:del w:id="4" w:author="zeng jielin" w:date="2022-05-19T14:37:00Z">
        <w:r w:rsidR="00033DEF" w:rsidDel="004A1BB8">
          <w:rPr>
            <w:rFonts w:hint="eastAsia"/>
          </w:rPr>
          <w:delText>从而</w:delText>
        </w:r>
      </w:del>
      <w:r w:rsidR="00033DEF">
        <w:rPr>
          <w:rFonts w:hint="eastAsia"/>
        </w:rPr>
        <w:t>使得文本聚类模型能够从文本层面和类别层面对各语音转录文本进行聚类，进而准确得到聚类结果。</w:t>
      </w:r>
    </w:p>
    <w:p w14:paraId="08C81818" w14:textId="77777777" w:rsidR="008D58DA" w:rsidRDefault="008D58DA" w:rsidP="00D44461">
      <w:pPr>
        <w:pStyle w:val="a8"/>
        <w:spacing w:before="190"/>
        <w:ind w:firstLine="560"/>
        <w:sectPr w:rsidR="008D58DA" w:rsidSect="008D58DA">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lnNumType w:countBy="5"/>
          <w:pgNumType w:start="1"/>
          <w:cols w:space="425"/>
          <w:titlePg/>
          <w:docGrid w:type="lines" w:linePitch="381"/>
        </w:sectPr>
      </w:pPr>
    </w:p>
    <w:p w14:paraId="7F5107A3" w14:textId="77777777" w:rsidR="00EC1366" w:rsidRDefault="00EC1366" w:rsidP="006110D5">
      <w:pPr>
        <w:pStyle w:val="a7"/>
        <w:ind w:firstLineChars="0" w:firstLine="0"/>
      </w:pPr>
      <w:r>
        <w:rPr>
          <w:rFonts w:hint="eastAsia"/>
        </w:rPr>
        <w:lastRenderedPageBreak/>
        <w:t>摘</w:t>
      </w:r>
      <w:r>
        <w:rPr>
          <w:rFonts w:hint="eastAsia"/>
        </w:rPr>
        <w:t xml:space="preserve">   </w:t>
      </w:r>
      <w:r>
        <w:rPr>
          <w:rFonts w:hint="eastAsia"/>
        </w:rPr>
        <w:t>要</w:t>
      </w:r>
      <w:r>
        <w:rPr>
          <w:rFonts w:hint="eastAsia"/>
        </w:rPr>
        <w:t xml:space="preserve">   </w:t>
      </w:r>
      <w:r>
        <w:t>附</w:t>
      </w:r>
      <w:r>
        <w:rPr>
          <w:rFonts w:hint="eastAsia"/>
        </w:rPr>
        <w:t xml:space="preserve">   </w:t>
      </w:r>
      <w:r>
        <w:t>图</w:t>
      </w:r>
    </w:p>
    <w:p w14:paraId="629EFDE3" w14:textId="086006F7" w:rsidR="00EC1366" w:rsidRDefault="00141331" w:rsidP="00753848">
      <w:pPr>
        <w:pStyle w:val="ac"/>
      </w:pPr>
      <w:r>
        <w:rPr>
          <w:noProof/>
        </w:rPr>
        <w:object w:dxaOrig="7125" w:dyaOrig="6556" w14:anchorId="286F9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41.4pt;height:272.5pt;mso-width-percent:0;mso-height-percent:0;mso-width-percent:0;mso-height-percent:0" o:ole="">
            <v:imagedata r:id="rId13" o:title="" croptop="402f" cropbottom="8161f"/>
            <o:lock v:ext="edit" aspectratio="f"/>
          </v:shape>
          <o:OLEObject Type="Embed" ProgID="Visio.Drawing.15" ShapeID="_x0000_i1029" DrawAspect="Content" ObjectID="_1714479371" r:id="rId14"/>
        </w:object>
      </w:r>
    </w:p>
    <w:p w14:paraId="087EC91B" w14:textId="77777777" w:rsidR="006110D5" w:rsidRDefault="006110D5" w:rsidP="00753848">
      <w:pPr>
        <w:pStyle w:val="ac"/>
      </w:pPr>
    </w:p>
    <w:p w14:paraId="02F5C9E8" w14:textId="77777777" w:rsidR="008D58DA" w:rsidRDefault="008D58DA" w:rsidP="00753848">
      <w:pPr>
        <w:pStyle w:val="ac"/>
        <w:sectPr w:rsidR="008D58DA" w:rsidSect="00A26E58">
          <w:pgSz w:w="11906" w:h="16838"/>
          <w:pgMar w:top="1440" w:right="1797" w:bottom="1440" w:left="1797" w:header="851" w:footer="992" w:gutter="0"/>
          <w:pgNumType w:start="1"/>
          <w:cols w:space="425"/>
          <w:titlePg/>
          <w:docGrid w:type="lines" w:linePitch="381"/>
        </w:sectPr>
      </w:pPr>
    </w:p>
    <w:p w14:paraId="2A4F8C7E" w14:textId="77777777" w:rsidR="000366A4" w:rsidRDefault="000366A4" w:rsidP="006110D5">
      <w:pPr>
        <w:pStyle w:val="a7"/>
        <w:ind w:firstLineChars="0" w:firstLine="0"/>
      </w:pPr>
      <w:r>
        <w:rPr>
          <w:rFonts w:hint="eastAsia"/>
        </w:rPr>
        <w:lastRenderedPageBreak/>
        <w:t>权</w:t>
      </w:r>
      <w:r w:rsidRPr="00D9612B">
        <w:t xml:space="preserve">   </w:t>
      </w:r>
      <w:r>
        <w:rPr>
          <w:rFonts w:hint="eastAsia"/>
        </w:rPr>
        <w:t>利</w:t>
      </w:r>
      <w:r w:rsidRPr="00D9612B">
        <w:t xml:space="preserve">   </w:t>
      </w:r>
      <w:r>
        <w:rPr>
          <w:rFonts w:hint="eastAsia"/>
        </w:rPr>
        <w:t>要</w:t>
      </w:r>
      <w:r w:rsidRPr="00D9612B">
        <w:t xml:space="preserve">   </w:t>
      </w:r>
      <w:r>
        <w:rPr>
          <w:rFonts w:hint="eastAsia"/>
        </w:rPr>
        <w:t>求</w:t>
      </w:r>
      <w:r w:rsidRPr="00D9612B">
        <w:t xml:space="preserve">   </w:t>
      </w:r>
      <w:r>
        <w:rPr>
          <w:rFonts w:hint="eastAsia"/>
        </w:rPr>
        <w:t>书</w:t>
      </w:r>
    </w:p>
    <w:p w14:paraId="48CD94FE" w14:textId="446701E4" w:rsidR="000366A4" w:rsidRPr="000366A4" w:rsidRDefault="000366A4" w:rsidP="000366A4">
      <w:pPr>
        <w:pStyle w:val="a8"/>
        <w:spacing w:before="190"/>
        <w:ind w:firstLine="560"/>
      </w:pPr>
      <w:r w:rsidRPr="000366A4">
        <w:rPr>
          <w:rFonts w:hint="eastAsia"/>
        </w:rPr>
        <w:t>1</w:t>
      </w:r>
      <w:r w:rsidRPr="000366A4">
        <w:rPr>
          <w:rFonts w:hint="eastAsia"/>
        </w:rPr>
        <w:t>、一种</w:t>
      </w:r>
      <w:r w:rsidR="00EA7596">
        <w:rPr>
          <w:rFonts w:hint="eastAsia"/>
        </w:rPr>
        <w:t>语音转录文本</w:t>
      </w:r>
      <w:r w:rsidR="0070224F">
        <w:rPr>
          <w:rFonts w:hint="eastAsia"/>
        </w:rPr>
        <w:t>聚类方法</w:t>
      </w:r>
      <w:r w:rsidRPr="000366A4">
        <w:rPr>
          <w:rFonts w:hint="eastAsia"/>
        </w:rPr>
        <w:t>，其特征在于，包括：</w:t>
      </w:r>
    </w:p>
    <w:p w14:paraId="11D9AF3D" w14:textId="02A58621" w:rsidR="000366A4" w:rsidRDefault="004B62FF" w:rsidP="000366A4">
      <w:pPr>
        <w:ind w:firstLine="560"/>
      </w:pPr>
      <w:r>
        <w:rPr>
          <w:rFonts w:hint="eastAsia"/>
        </w:rPr>
        <w:t>提取</w:t>
      </w:r>
      <w:r w:rsidR="00B30C56">
        <w:rPr>
          <w:rFonts w:hint="eastAsia"/>
        </w:rPr>
        <w:t>各</w:t>
      </w:r>
      <w:r w:rsidR="00EA7596">
        <w:rPr>
          <w:rFonts w:hint="eastAsia"/>
        </w:rPr>
        <w:t>语音转录文本</w:t>
      </w:r>
      <w:r w:rsidR="00B30C56">
        <w:rPr>
          <w:rFonts w:hint="eastAsia"/>
        </w:rPr>
        <w:t>的向量表示</w:t>
      </w:r>
      <w:r>
        <w:rPr>
          <w:rFonts w:hint="eastAsia"/>
        </w:rPr>
        <w:t>；</w:t>
      </w:r>
    </w:p>
    <w:p w14:paraId="4C282DF4" w14:textId="6309D2FB" w:rsidR="004B62FF" w:rsidRDefault="00B30C56" w:rsidP="000366A4">
      <w:pPr>
        <w:ind w:firstLine="560"/>
      </w:pPr>
      <w:r>
        <w:rPr>
          <w:rFonts w:hint="eastAsia"/>
        </w:rPr>
        <w:t>将各</w:t>
      </w:r>
      <w:r w:rsidR="00EA7596">
        <w:rPr>
          <w:rFonts w:hint="eastAsia"/>
        </w:rPr>
        <w:t>语音转录文本</w:t>
      </w:r>
      <w:r>
        <w:rPr>
          <w:rFonts w:hint="eastAsia"/>
        </w:rPr>
        <w:t>的向量表示输入至文本聚类模型，得到所述文本聚类模型输出的各</w:t>
      </w:r>
      <w:r w:rsidR="00EA7596">
        <w:rPr>
          <w:rFonts w:hint="eastAsia"/>
        </w:rPr>
        <w:t>语音转录文本</w:t>
      </w:r>
      <w:r>
        <w:rPr>
          <w:rFonts w:hint="eastAsia"/>
        </w:rPr>
        <w:t>的聚类结果</w:t>
      </w:r>
      <w:ins w:id="5" w:author="zeng jielin" w:date="2022-05-19T14:38:00Z">
        <w:r w:rsidR="004A1BB8">
          <w:rPr>
            <w:rFonts w:hint="eastAsia"/>
          </w:rPr>
          <w:t>，并根据聚类结果更新聚类模型</w:t>
        </w:r>
      </w:ins>
      <w:r>
        <w:rPr>
          <w:rFonts w:hint="eastAsia"/>
        </w:rPr>
        <w:t>；</w:t>
      </w:r>
    </w:p>
    <w:p w14:paraId="35C5F900" w14:textId="57119D3F" w:rsidR="00463D81" w:rsidRPr="00463D81" w:rsidRDefault="00B30C56" w:rsidP="000366A4">
      <w:pPr>
        <w:ind w:firstLine="560"/>
      </w:pPr>
      <w:r>
        <w:rPr>
          <w:rFonts w:hint="eastAsia"/>
        </w:rPr>
        <w:t>所述文本聚类模型</w:t>
      </w:r>
      <w:r w:rsidR="0086069B">
        <w:rPr>
          <w:rFonts w:hint="eastAsia"/>
        </w:rPr>
        <w:t>基于多个样本</w:t>
      </w:r>
      <w:r w:rsidR="00EA7596">
        <w:rPr>
          <w:rFonts w:hint="eastAsia"/>
        </w:rPr>
        <w:t>语音转录文本</w:t>
      </w:r>
      <w:r w:rsidR="0086069B">
        <w:rPr>
          <w:rFonts w:hint="eastAsia"/>
        </w:rPr>
        <w:t>的向量表示以及各样本</w:t>
      </w:r>
      <w:r w:rsidR="00EA7596">
        <w:rPr>
          <w:rFonts w:hint="eastAsia"/>
        </w:rPr>
        <w:t>语音转录文本</w:t>
      </w:r>
      <w:r w:rsidR="0086069B">
        <w:rPr>
          <w:rFonts w:hint="eastAsia"/>
        </w:rPr>
        <w:t>的聚类结果训练得到，所述文本聚类模型</w:t>
      </w:r>
      <w:r w:rsidR="00910F00">
        <w:rPr>
          <w:rFonts w:hint="eastAsia"/>
        </w:rPr>
        <w:t>的训练以最小化</w:t>
      </w:r>
      <w:r w:rsidR="00070F3B">
        <w:rPr>
          <w:rFonts w:hint="eastAsia"/>
        </w:rPr>
        <w:t>相同</w:t>
      </w:r>
      <w:r w:rsidR="00910F00">
        <w:rPr>
          <w:rFonts w:hint="eastAsia"/>
        </w:rPr>
        <w:t>样本</w:t>
      </w:r>
      <w:r w:rsidR="00EA7596">
        <w:rPr>
          <w:rFonts w:hint="eastAsia"/>
        </w:rPr>
        <w:t>语音转录文本</w:t>
      </w:r>
      <w:r w:rsidR="00910F00">
        <w:rPr>
          <w:rFonts w:hint="eastAsia"/>
        </w:rPr>
        <w:t>的向量表示之间的距离</w:t>
      </w:r>
      <w:r w:rsidR="0073721B">
        <w:rPr>
          <w:rFonts w:hint="eastAsia"/>
        </w:rPr>
        <w:t>，</w:t>
      </w:r>
      <w:r w:rsidR="00910F00">
        <w:rPr>
          <w:rFonts w:hint="eastAsia"/>
        </w:rPr>
        <w:t>最大化</w:t>
      </w:r>
      <w:r w:rsidR="00070F3B">
        <w:rPr>
          <w:rFonts w:hint="eastAsia"/>
        </w:rPr>
        <w:t>不同</w:t>
      </w:r>
      <w:r w:rsidR="00E71830">
        <w:rPr>
          <w:rFonts w:hint="eastAsia"/>
        </w:rPr>
        <w:t>样本</w:t>
      </w:r>
      <w:r w:rsidR="00EA7596">
        <w:rPr>
          <w:rFonts w:hint="eastAsia"/>
        </w:rPr>
        <w:t>语音转录文本</w:t>
      </w:r>
      <w:r w:rsidR="00E71830">
        <w:rPr>
          <w:rFonts w:hint="eastAsia"/>
        </w:rPr>
        <w:t>的向量表示之间的距离</w:t>
      </w:r>
      <w:r w:rsidR="0073721B">
        <w:rPr>
          <w:rFonts w:hint="eastAsia"/>
        </w:rPr>
        <w:t>，</w:t>
      </w:r>
      <w:r w:rsidR="00463D81">
        <w:rPr>
          <w:rFonts w:hint="eastAsia"/>
        </w:rPr>
        <w:t>最小化样本</w:t>
      </w:r>
      <w:r w:rsidR="00EA7596">
        <w:rPr>
          <w:rFonts w:hint="eastAsia"/>
        </w:rPr>
        <w:t>语音转录文本</w:t>
      </w:r>
      <w:r w:rsidR="00463D81">
        <w:rPr>
          <w:rFonts w:hint="eastAsia"/>
        </w:rPr>
        <w:t>的向量表示与其所属类</w:t>
      </w:r>
      <w:r w:rsidR="0073721B">
        <w:rPr>
          <w:rFonts w:hint="eastAsia"/>
        </w:rPr>
        <w:t>别</w:t>
      </w:r>
      <w:r w:rsidR="00463D81">
        <w:rPr>
          <w:rFonts w:hint="eastAsia"/>
        </w:rPr>
        <w:t>的语义向量之间的距离</w:t>
      </w:r>
      <w:r w:rsidR="0073721B">
        <w:rPr>
          <w:rFonts w:hint="eastAsia"/>
        </w:rPr>
        <w:t>以及</w:t>
      </w:r>
      <w:r w:rsidR="00463D81">
        <w:rPr>
          <w:rFonts w:hint="eastAsia"/>
        </w:rPr>
        <w:t>最大化样本</w:t>
      </w:r>
      <w:r w:rsidR="00EA7596">
        <w:rPr>
          <w:rFonts w:hint="eastAsia"/>
        </w:rPr>
        <w:t>语音转录文本</w:t>
      </w:r>
      <w:r w:rsidR="00463D81">
        <w:rPr>
          <w:rFonts w:hint="eastAsia"/>
        </w:rPr>
        <w:t>的向量表示与其它类别的语义向量之间的距离</w:t>
      </w:r>
      <w:r w:rsidR="0073721B">
        <w:rPr>
          <w:rFonts w:hint="eastAsia"/>
        </w:rPr>
        <w:t>为目标。</w:t>
      </w:r>
    </w:p>
    <w:p w14:paraId="67247E44" w14:textId="77C593E4" w:rsidR="000366A4" w:rsidRDefault="000366A4" w:rsidP="000366A4">
      <w:pPr>
        <w:ind w:firstLine="560"/>
      </w:pPr>
      <w:r>
        <w:rPr>
          <w:rFonts w:hint="eastAsia"/>
        </w:rPr>
        <w:t>2</w:t>
      </w:r>
      <w:r>
        <w:rPr>
          <w:rFonts w:hint="eastAsia"/>
        </w:rPr>
        <w:t>、根据权利要求</w:t>
      </w:r>
      <w:r>
        <w:rPr>
          <w:rFonts w:hint="eastAsia"/>
        </w:rPr>
        <w:t>1</w:t>
      </w:r>
      <w:r>
        <w:rPr>
          <w:rFonts w:hint="eastAsia"/>
        </w:rPr>
        <w:t>所述的</w:t>
      </w:r>
      <w:r w:rsidR="00EA7596">
        <w:rPr>
          <w:rFonts w:hint="eastAsia"/>
        </w:rPr>
        <w:t>语音转录文本</w:t>
      </w:r>
      <w:r w:rsidR="0070224F">
        <w:rPr>
          <w:rFonts w:hint="eastAsia"/>
        </w:rPr>
        <w:t>聚类方法</w:t>
      </w:r>
      <w:r>
        <w:rPr>
          <w:rFonts w:hint="eastAsia"/>
        </w:rPr>
        <w:t>，其特征在于，</w:t>
      </w:r>
      <w:r w:rsidR="0073721B">
        <w:rPr>
          <w:rFonts w:hint="eastAsia"/>
        </w:rPr>
        <w:t>所述文本聚类模型基于如下步骤训练得到：</w:t>
      </w:r>
    </w:p>
    <w:p w14:paraId="69DF1341" w14:textId="1E86A68C" w:rsidR="0073721B" w:rsidRDefault="0093032C" w:rsidP="000366A4">
      <w:pPr>
        <w:ind w:firstLine="560"/>
      </w:pPr>
      <w:r>
        <w:rPr>
          <w:rFonts w:hint="eastAsia"/>
        </w:rPr>
        <w:t>提取各样本</w:t>
      </w:r>
      <w:r w:rsidR="00EA7596">
        <w:rPr>
          <w:rFonts w:hint="eastAsia"/>
        </w:rPr>
        <w:t>语音转录文本</w:t>
      </w:r>
      <w:r>
        <w:rPr>
          <w:rFonts w:hint="eastAsia"/>
        </w:rPr>
        <w:t>的样本向量表示，并基于各样本向量表示进行文本聚类，得到各样本</w:t>
      </w:r>
      <w:r w:rsidR="00EA7596">
        <w:rPr>
          <w:rFonts w:hint="eastAsia"/>
        </w:rPr>
        <w:t>语音转录文本</w:t>
      </w:r>
      <w:r>
        <w:rPr>
          <w:rFonts w:hint="eastAsia"/>
        </w:rPr>
        <w:t>的初始聚类结果；</w:t>
      </w:r>
    </w:p>
    <w:p w14:paraId="0AD8B4AE" w14:textId="31A992D2" w:rsidR="0093032C" w:rsidRDefault="0093032C" w:rsidP="000366A4">
      <w:pPr>
        <w:ind w:firstLine="560"/>
      </w:pPr>
      <w:r>
        <w:rPr>
          <w:rFonts w:hint="eastAsia"/>
        </w:rPr>
        <w:t>基于相同类别中各样本</w:t>
      </w:r>
      <w:r w:rsidR="00EA7596">
        <w:rPr>
          <w:rFonts w:hint="eastAsia"/>
        </w:rPr>
        <w:t>语音转录文本</w:t>
      </w:r>
      <w:r>
        <w:rPr>
          <w:rFonts w:hint="eastAsia"/>
        </w:rPr>
        <w:t>的样本向量表示，</w:t>
      </w:r>
      <w:r w:rsidR="00445EF4">
        <w:rPr>
          <w:rFonts w:hint="eastAsia"/>
        </w:rPr>
        <w:t>确定各类别的语义向量</w:t>
      </w:r>
      <w:r w:rsidR="006D1701">
        <w:rPr>
          <w:rFonts w:hint="eastAsia"/>
        </w:rPr>
        <w:t>；</w:t>
      </w:r>
    </w:p>
    <w:p w14:paraId="2EC16196" w14:textId="72D591CA" w:rsidR="006D1701" w:rsidRDefault="006D1701" w:rsidP="000366A4">
      <w:pPr>
        <w:ind w:firstLine="560"/>
      </w:pPr>
      <w:r>
        <w:rPr>
          <w:rFonts w:hint="eastAsia"/>
        </w:rPr>
        <w:t>基于</w:t>
      </w:r>
      <w:r w:rsidR="00070F3B">
        <w:rPr>
          <w:rFonts w:hint="eastAsia"/>
        </w:rPr>
        <w:t>相同</w:t>
      </w:r>
      <w:r>
        <w:rPr>
          <w:rFonts w:hint="eastAsia"/>
        </w:rPr>
        <w:t>样本</w:t>
      </w:r>
      <w:r w:rsidR="00EA7596">
        <w:rPr>
          <w:rFonts w:hint="eastAsia"/>
        </w:rPr>
        <w:t>语音转录文本</w:t>
      </w:r>
      <w:r>
        <w:rPr>
          <w:rFonts w:hint="eastAsia"/>
        </w:rPr>
        <w:t>的向量表示之间的距离，</w:t>
      </w:r>
      <w:r w:rsidR="00070F3B">
        <w:rPr>
          <w:rFonts w:hint="eastAsia"/>
        </w:rPr>
        <w:t>不同</w:t>
      </w:r>
      <w:r>
        <w:rPr>
          <w:rFonts w:hint="eastAsia"/>
        </w:rPr>
        <w:t>样本</w:t>
      </w:r>
      <w:r w:rsidR="00EA7596">
        <w:rPr>
          <w:rFonts w:hint="eastAsia"/>
        </w:rPr>
        <w:t>语音转录文本</w:t>
      </w:r>
      <w:r>
        <w:rPr>
          <w:rFonts w:hint="eastAsia"/>
        </w:rPr>
        <w:t>的向量表示之间的距离，样本</w:t>
      </w:r>
      <w:r w:rsidR="00EA7596">
        <w:rPr>
          <w:rFonts w:hint="eastAsia"/>
        </w:rPr>
        <w:t>语音转录文本</w:t>
      </w:r>
      <w:r>
        <w:rPr>
          <w:rFonts w:hint="eastAsia"/>
        </w:rPr>
        <w:t>的向量表示与其所属类别的语义向量之间的距离以及样本</w:t>
      </w:r>
      <w:r w:rsidR="00EA7596">
        <w:rPr>
          <w:rFonts w:hint="eastAsia"/>
        </w:rPr>
        <w:t>语音转录文本</w:t>
      </w:r>
      <w:r>
        <w:rPr>
          <w:rFonts w:hint="eastAsia"/>
        </w:rPr>
        <w:t>的向量表示与其它类别的语义向量之间的距离，</w:t>
      </w:r>
      <w:r w:rsidR="00942E44">
        <w:rPr>
          <w:rFonts w:hint="eastAsia"/>
        </w:rPr>
        <w:t>确定</w:t>
      </w:r>
      <w:r>
        <w:rPr>
          <w:rFonts w:hint="eastAsia"/>
        </w:rPr>
        <w:t>所述文本聚类模型的</w:t>
      </w:r>
      <w:r w:rsidR="00942E44">
        <w:rPr>
          <w:rFonts w:hint="eastAsia"/>
        </w:rPr>
        <w:t>损失值，并基于所述损失值对所述文本聚类模型</w:t>
      </w:r>
      <w:r w:rsidR="0039774E">
        <w:rPr>
          <w:rFonts w:hint="eastAsia"/>
        </w:rPr>
        <w:t>的初始模型</w:t>
      </w:r>
      <w:r>
        <w:rPr>
          <w:rFonts w:hint="eastAsia"/>
        </w:rPr>
        <w:t>进行</w:t>
      </w:r>
      <w:r w:rsidR="00942E44">
        <w:rPr>
          <w:rFonts w:hint="eastAsia"/>
        </w:rPr>
        <w:t>训练</w:t>
      </w:r>
      <w:r>
        <w:rPr>
          <w:rFonts w:hint="eastAsia"/>
        </w:rPr>
        <w:t>，</w:t>
      </w:r>
      <w:del w:id="6" w:author="zeng jielin" w:date="2022-05-19T14:43:00Z">
        <w:r w:rsidDel="009048C5">
          <w:rPr>
            <w:rFonts w:hint="eastAsia"/>
          </w:rPr>
          <w:delText>得到所述文本聚类模</w:delText>
        </w:r>
      </w:del>
      <w:ins w:id="7" w:author="zeng jielin" w:date="2022-05-19T14:43:00Z">
        <w:r w:rsidR="009048C5">
          <w:rPr>
            <w:rFonts w:hint="eastAsia"/>
          </w:rPr>
          <w:t>更新文本聚类模型，然后重复以上步骤直至模型</w:t>
        </w:r>
      </w:ins>
      <w:ins w:id="8" w:author="zeng jielin" w:date="2022-05-19T14:44:00Z">
        <w:r w:rsidR="009048C5">
          <w:rPr>
            <w:rFonts w:hint="eastAsia"/>
          </w:rPr>
          <w:t>达到理想效果。</w:t>
        </w:r>
      </w:ins>
      <w:del w:id="9" w:author="zeng jielin" w:date="2022-05-19T14:43:00Z">
        <w:r w:rsidDel="009048C5">
          <w:rPr>
            <w:rFonts w:hint="eastAsia"/>
          </w:rPr>
          <w:delText>型</w:delText>
        </w:r>
      </w:del>
      <w:del w:id="10" w:author="zeng jielin" w:date="2022-05-19T14:44:00Z">
        <w:r w:rsidDel="009048C5">
          <w:rPr>
            <w:rFonts w:hint="eastAsia"/>
          </w:rPr>
          <w:delText>。</w:delText>
        </w:r>
      </w:del>
    </w:p>
    <w:p w14:paraId="136BCEC9" w14:textId="0E2EE632" w:rsidR="006B3FB0" w:rsidRDefault="00C66D02" w:rsidP="000366A4">
      <w:pPr>
        <w:ind w:firstLine="560"/>
      </w:pPr>
      <w:r>
        <w:t>3</w:t>
      </w:r>
      <w:r w:rsidR="006B3FB0">
        <w:rPr>
          <w:rFonts w:hint="eastAsia"/>
        </w:rPr>
        <w:t>、根据权利要求</w:t>
      </w:r>
      <w:r w:rsidR="006B3FB0">
        <w:t>2</w:t>
      </w:r>
      <w:r w:rsidR="006B3FB0">
        <w:rPr>
          <w:rFonts w:hint="eastAsia"/>
        </w:rPr>
        <w:t>所述的</w:t>
      </w:r>
      <w:r w:rsidR="00EA7596">
        <w:rPr>
          <w:rFonts w:hint="eastAsia"/>
        </w:rPr>
        <w:t>语音转录文本</w:t>
      </w:r>
      <w:r w:rsidR="006B3FB0">
        <w:rPr>
          <w:rFonts w:hint="eastAsia"/>
        </w:rPr>
        <w:t>聚类方法，其特征在于，所述</w:t>
      </w:r>
      <w:r w:rsidR="00070F3B">
        <w:rPr>
          <w:rFonts w:hint="eastAsia"/>
        </w:rPr>
        <w:t>基于相同样本</w:t>
      </w:r>
      <w:r w:rsidR="00EA7596">
        <w:rPr>
          <w:rFonts w:hint="eastAsia"/>
        </w:rPr>
        <w:t>语音转录文本</w:t>
      </w:r>
      <w:r w:rsidR="00070F3B">
        <w:rPr>
          <w:rFonts w:hint="eastAsia"/>
        </w:rPr>
        <w:t>的向量表示之间的距离，不同样本</w:t>
      </w:r>
      <w:r w:rsidR="00EA7596">
        <w:rPr>
          <w:rFonts w:hint="eastAsia"/>
        </w:rPr>
        <w:t>语音转录文本</w:t>
      </w:r>
      <w:r w:rsidR="00070F3B">
        <w:rPr>
          <w:rFonts w:hint="eastAsia"/>
        </w:rPr>
        <w:t>的向量表示之间的距离，样本</w:t>
      </w:r>
      <w:r w:rsidR="00EA7596">
        <w:rPr>
          <w:rFonts w:hint="eastAsia"/>
        </w:rPr>
        <w:t>语音转录文本</w:t>
      </w:r>
      <w:r w:rsidR="00070F3B">
        <w:rPr>
          <w:rFonts w:hint="eastAsia"/>
        </w:rPr>
        <w:t>的向量表示与</w:t>
      </w:r>
      <w:r w:rsidR="00070F3B">
        <w:rPr>
          <w:rFonts w:hint="eastAsia"/>
        </w:rPr>
        <w:lastRenderedPageBreak/>
        <w:t>其所属类别的语义向量之间的距离以及样本</w:t>
      </w:r>
      <w:r w:rsidR="00EA7596">
        <w:rPr>
          <w:rFonts w:hint="eastAsia"/>
        </w:rPr>
        <w:t>语音转录文本</w:t>
      </w:r>
      <w:r w:rsidR="00070F3B">
        <w:rPr>
          <w:rFonts w:hint="eastAsia"/>
        </w:rPr>
        <w:t>的向量表示与其它类别的语义向量之间的距离，确定所述文本聚类模型的损失值</w:t>
      </w:r>
      <w:r>
        <w:rPr>
          <w:rFonts w:hint="eastAsia"/>
        </w:rPr>
        <w:t>，包括：</w:t>
      </w:r>
    </w:p>
    <w:p w14:paraId="1E627F33" w14:textId="4B2CB302" w:rsidR="00C66D02" w:rsidRDefault="00C66D02" w:rsidP="000366A4">
      <w:pPr>
        <w:ind w:firstLine="560"/>
      </w:pPr>
      <w:r>
        <w:rPr>
          <w:rFonts w:hint="eastAsia"/>
        </w:rPr>
        <w:t>基于</w:t>
      </w:r>
      <w:r w:rsidR="00070F3B">
        <w:rPr>
          <w:rFonts w:hint="eastAsia"/>
        </w:rPr>
        <w:t>相同</w:t>
      </w:r>
      <w:r>
        <w:rPr>
          <w:rFonts w:hint="eastAsia"/>
        </w:rPr>
        <w:t>样本</w:t>
      </w:r>
      <w:r w:rsidR="00EA7596">
        <w:rPr>
          <w:rFonts w:hint="eastAsia"/>
        </w:rPr>
        <w:t>语音转录文本</w:t>
      </w:r>
      <w:r>
        <w:rPr>
          <w:rFonts w:hint="eastAsia"/>
        </w:rPr>
        <w:t>的向量表示之间的</w:t>
      </w:r>
      <w:r w:rsidR="00C204C1">
        <w:rPr>
          <w:rFonts w:hint="eastAsia"/>
        </w:rPr>
        <w:t>余弦相似度</w:t>
      </w:r>
      <w:r>
        <w:rPr>
          <w:rFonts w:hint="eastAsia"/>
        </w:rPr>
        <w:t>，以及</w:t>
      </w:r>
      <w:r w:rsidR="00070F3B">
        <w:rPr>
          <w:rFonts w:hint="eastAsia"/>
        </w:rPr>
        <w:t>不同</w:t>
      </w:r>
      <w:r>
        <w:rPr>
          <w:rFonts w:hint="eastAsia"/>
        </w:rPr>
        <w:t>样本</w:t>
      </w:r>
      <w:r w:rsidR="00EA7596">
        <w:rPr>
          <w:rFonts w:hint="eastAsia"/>
        </w:rPr>
        <w:t>语音转录文本</w:t>
      </w:r>
      <w:r>
        <w:rPr>
          <w:rFonts w:hint="eastAsia"/>
        </w:rPr>
        <w:t>的向量表示之间的</w:t>
      </w:r>
      <w:r w:rsidR="00C204C1">
        <w:rPr>
          <w:rFonts w:hint="eastAsia"/>
        </w:rPr>
        <w:t>余弦相似度</w:t>
      </w:r>
      <w:r>
        <w:rPr>
          <w:rFonts w:hint="eastAsia"/>
        </w:rPr>
        <w:t>，确定文本层面的对比损失</w:t>
      </w:r>
      <w:r w:rsidR="00140712">
        <w:rPr>
          <w:rFonts w:hint="eastAsia"/>
        </w:rPr>
        <w:t>值</w:t>
      </w:r>
      <w:r>
        <w:rPr>
          <w:rFonts w:hint="eastAsia"/>
        </w:rPr>
        <w:t>；</w:t>
      </w:r>
    </w:p>
    <w:p w14:paraId="1AC4FAD1" w14:textId="0C4CD0D6" w:rsidR="00C66D02" w:rsidRDefault="00C66D02" w:rsidP="000366A4">
      <w:pPr>
        <w:ind w:firstLine="560"/>
      </w:pPr>
      <w:r>
        <w:rPr>
          <w:rFonts w:hint="eastAsia"/>
        </w:rPr>
        <w:t>基于样本</w:t>
      </w:r>
      <w:r w:rsidR="00EA7596">
        <w:rPr>
          <w:rFonts w:hint="eastAsia"/>
        </w:rPr>
        <w:t>语音转录文本</w:t>
      </w:r>
      <w:r>
        <w:rPr>
          <w:rFonts w:hint="eastAsia"/>
        </w:rPr>
        <w:t>的向量表示与其所属类别的语义向量之间的</w:t>
      </w:r>
      <w:r w:rsidR="00C204C1">
        <w:rPr>
          <w:rFonts w:hint="eastAsia"/>
        </w:rPr>
        <w:t>余弦相似度</w:t>
      </w:r>
      <w:r>
        <w:rPr>
          <w:rFonts w:hint="eastAsia"/>
        </w:rPr>
        <w:t>以及样本</w:t>
      </w:r>
      <w:r w:rsidR="00EA7596">
        <w:rPr>
          <w:rFonts w:hint="eastAsia"/>
        </w:rPr>
        <w:t>语音转录文本</w:t>
      </w:r>
      <w:r>
        <w:rPr>
          <w:rFonts w:hint="eastAsia"/>
        </w:rPr>
        <w:t>的向量表示与其它类别的语义向量之间的</w:t>
      </w:r>
      <w:r w:rsidR="00C204C1">
        <w:rPr>
          <w:rFonts w:hint="eastAsia"/>
        </w:rPr>
        <w:t>余弦相似度</w:t>
      </w:r>
      <w:r>
        <w:rPr>
          <w:rFonts w:hint="eastAsia"/>
        </w:rPr>
        <w:t>，确定类别层面的对比损失</w:t>
      </w:r>
      <w:r w:rsidR="00140712">
        <w:rPr>
          <w:rFonts w:hint="eastAsia"/>
        </w:rPr>
        <w:t>值</w:t>
      </w:r>
      <w:r>
        <w:rPr>
          <w:rFonts w:hint="eastAsia"/>
        </w:rPr>
        <w:t>；</w:t>
      </w:r>
    </w:p>
    <w:p w14:paraId="37BFEFC3" w14:textId="790D61FE" w:rsidR="00C66D02" w:rsidRDefault="00C66D02" w:rsidP="000366A4">
      <w:pPr>
        <w:ind w:firstLine="560"/>
      </w:pPr>
      <w:r>
        <w:rPr>
          <w:rFonts w:hint="eastAsia"/>
        </w:rPr>
        <w:t>基于所述文本层面的对比损失</w:t>
      </w:r>
      <w:r w:rsidR="00140712">
        <w:rPr>
          <w:rFonts w:hint="eastAsia"/>
        </w:rPr>
        <w:t>值</w:t>
      </w:r>
      <w:r>
        <w:rPr>
          <w:rFonts w:hint="eastAsia"/>
        </w:rPr>
        <w:t>，以及所述类别层面的对比损失</w:t>
      </w:r>
      <w:r w:rsidR="00140712">
        <w:rPr>
          <w:rFonts w:hint="eastAsia"/>
        </w:rPr>
        <w:t>值</w:t>
      </w:r>
      <w:r>
        <w:rPr>
          <w:rFonts w:hint="eastAsia"/>
        </w:rPr>
        <w:t>，确定所述文本聚类模型的损失值。</w:t>
      </w:r>
    </w:p>
    <w:p w14:paraId="32C8DB9E" w14:textId="4BC99A9D" w:rsidR="001F2B24" w:rsidRDefault="00C204C1" w:rsidP="000366A4">
      <w:pPr>
        <w:ind w:firstLine="560"/>
      </w:pPr>
      <w:r>
        <w:t>4</w:t>
      </w:r>
      <w:r w:rsidR="00140712">
        <w:rPr>
          <w:rFonts w:hint="eastAsia"/>
        </w:rPr>
        <w:t>、根据权利要求</w:t>
      </w:r>
      <w:r w:rsidR="00140712">
        <w:t>3</w:t>
      </w:r>
      <w:r w:rsidR="00140712">
        <w:rPr>
          <w:rFonts w:hint="eastAsia"/>
        </w:rPr>
        <w:t>所述的</w:t>
      </w:r>
      <w:r w:rsidR="00EA7596">
        <w:rPr>
          <w:rFonts w:hint="eastAsia"/>
        </w:rPr>
        <w:t>语音转录文本</w:t>
      </w:r>
      <w:r w:rsidR="00140712">
        <w:rPr>
          <w:rFonts w:hint="eastAsia"/>
        </w:rPr>
        <w:t>聚类方法，其特征在于，所述文本层面的对比损失值基于如下公式确定：</w:t>
      </w:r>
    </w:p>
    <w:p w14:paraId="5769F845" w14:textId="0B18B127" w:rsidR="00140712" w:rsidRPr="004563F3" w:rsidRDefault="00141331" w:rsidP="00140712">
      <w:pPr>
        <w:ind w:firstLine="560"/>
        <w:rPr>
          <w:rFonts w:ascii="仿宋" w:hAnsi="仿宋"/>
        </w:rPr>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I</m:t>
              </m:r>
            </m:sup>
          </m:sSubSup>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num>
                        <m:den>
                          <m:r>
                            <w:rPr>
                              <w:rFonts w:ascii="Cambria Math" w:hAnsi="Cambria Math"/>
                            </w:rPr>
                            <m:t>τ</m:t>
                          </m:r>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hint="eastAsia"/>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ins w:id="11" w:author="zeng jielin" w:date="2022-05-19T14:48:00Z">
                                          <w:rPr>
                                            <w:rFonts w:ascii="Cambria Math" w:hAnsi="Cambria Math" w:hint="eastAsia"/>
                                          </w:rPr>
                                          <m:t>b</m:t>
                                        </w:ins>
                                      </m:r>
                                      <m:r>
                                        <w:del w:id="12" w:author="zeng jielin" w:date="2022-05-19T14:48:00Z">
                                          <w:rPr>
                                            <w:rFonts w:ascii="Cambria Math" w:hAnsi="Cambria Math"/>
                                          </w:rPr>
                                          <m:t>a</m:t>
                                        </w:del>
                                      </m:r>
                                    </m:sup>
                                  </m:sSubSup>
                                </m:e>
                              </m:d>
                            </m:num>
                            <m:den>
                              <m:r>
                                <w:rPr>
                                  <w:rFonts w:ascii="Cambria Math" w:hAnsi="Cambria Math"/>
                                </w:rPr>
                                <m:t>τ</m:t>
                              </m:r>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num>
                                <m:den>
                                  <m:r>
                                    <w:rPr>
                                      <w:rFonts w:ascii="Cambria Math" w:hAnsi="Cambria Math"/>
                                    </w:rPr>
                                    <m:t>τ</m:t>
                                  </m:r>
                                </m:den>
                              </m:f>
                            </m:e>
                          </m:d>
                        </m:e>
                      </m:func>
                    </m:e>
                  </m:func>
                </m:e>
              </m:nary>
            </m:den>
          </m:f>
        </m:oMath>
      </m:oMathPara>
    </w:p>
    <w:p w14:paraId="6FC83B13" w14:textId="02339E18" w:rsidR="00140712" w:rsidRDefault="00140712" w:rsidP="000366A4">
      <w:pPr>
        <w:ind w:firstLine="560"/>
        <w:rPr>
          <w:iCs/>
        </w:rPr>
      </w:pPr>
      <w:r>
        <w:rPr>
          <w:rFonts w:hint="eastAsia"/>
        </w:rPr>
        <w:t>其中，</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I</m:t>
            </m:r>
          </m:sup>
        </m:sSubSup>
      </m:oMath>
      <w:r>
        <w:rPr>
          <w:rFonts w:hint="eastAsia"/>
        </w:rPr>
        <w:t>表示所述文本层面的对比损失值，</w:t>
      </w:r>
      <m:oMath>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oMath>
      <w:r w:rsidR="00C204C1">
        <w:rPr>
          <w:rFonts w:hint="eastAsia"/>
        </w:rPr>
        <w:t>表示所述相同样本</w:t>
      </w:r>
      <w:r w:rsidR="00EA7596">
        <w:rPr>
          <w:rFonts w:hint="eastAsia"/>
        </w:rPr>
        <w:t>语音转录文本</w:t>
      </w:r>
      <w:r w:rsidR="00C204C1">
        <w:rPr>
          <w:rFonts w:hint="eastAsia"/>
        </w:rPr>
        <w:t>的向量表示之间的余弦相似度，</w:t>
      </w:r>
      <m:oMath>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oMath>
      <w:r w:rsidR="00C204C1">
        <w:rPr>
          <w:rFonts w:hint="eastAsia"/>
        </w:rPr>
        <w:t>表示</w:t>
      </w:r>
      <w:r w:rsidR="00534DA6">
        <w:rPr>
          <w:rFonts w:hint="eastAsia"/>
        </w:rPr>
        <w:t>所述不同样本</w:t>
      </w:r>
      <w:r w:rsidR="00EA7596">
        <w:rPr>
          <w:rFonts w:hint="eastAsia"/>
        </w:rPr>
        <w:t>语音转录文本</w:t>
      </w:r>
      <w:r w:rsidR="00534DA6">
        <w:rPr>
          <w:rFonts w:hint="eastAsia"/>
        </w:rPr>
        <w:t>的向量表示之间的余弦相似度，</w:t>
      </w:r>
      <w:commentRangeStart w:id="13"/>
      <m:oMath>
        <m:r>
          <w:rPr>
            <w:rFonts w:ascii="Cambria Math" w:hAnsi="Cambria Math"/>
          </w:rPr>
          <m:t>τ</m:t>
        </m:r>
      </m:oMath>
      <w:r w:rsidR="00534DA6">
        <w:rPr>
          <w:rFonts w:hint="eastAsia"/>
          <w:iCs/>
        </w:rPr>
        <w:t>表示</w:t>
      </w:r>
      <w:ins w:id="14" w:author="zeng jielin" w:date="2022-05-19T14:46:00Z">
        <w:r w:rsidR="009048C5">
          <w:rPr>
            <w:rFonts w:hint="eastAsia"/>
            <w:iCs/>
          </w:rPr>
          <w:t>余弦值的缩放程度，</w:t>
        </w:r>
        <w:r w:rsidR="00092EB3">
          <w:rPr>
            <w:rFonts w:hint="eastAsia"/>
            <w:iCs/>
          </w:rPr>
          <w:t>避免训练过程中出现梯度消失等问题</w:t>
        </w:r>
      </w:ins>
      <w:del w:id="15" w:author="zeng jielin" w:date="2022-05-19T14:45:00Z">
        <w:r w:rsidR="00534DA6" w:rsidDel="009048C5">
          <w:rPr>
            <w:rFonts w:hint="eastAsia"/>
            <w:iCs/>
          </w:rPr>
          <w:delText>*</w:delText>
        </w:r>
        <w:r w:rsidR="00534DA6" w:rsidDel="009048C5">
          <w:rPr>
            <w:iCs/>
          </w:rPr>
          <w:delText>**</w:delText>
        </w:r>
      </w:del>
      <w:r w:rsidR="00534DA6">
        <w:rPr>
          <w:rFonts w:hint="eastAsia"/>
          <w:iCs/>
        </w:rPr>
        <w:t>，</w:t>
      </w:r>
      <m:oMath>
        <m:r>
          <w:rPr>
            <w:rFonts w:ascii="Cambria Math" w:hAnsi="Cambria Math"/>
          </w:rPr>
          <m:t>N</m:t>
        </m:r>
      </m:oMath>
      <w:r w:rsidR="00534DA6">
        <w:rPr>
          <w:rFonts w:hint="eastAsia"/>
          <w:iCs/>
        </w:rPr>
        <w:t>表示</w:t>
      </w:r>
      <w:del w:id="16" w:author="zeng jielin" w:date="2022-05-19T14:47:00Z">
        <w:r w:rsidR="00534DA6" w:rsidDel="00092EB3">
          <w:rPr>
            <w:rFonts w:hint="eastAsia"/>
            <w:iCs/>
          </w:rPr>
          <w:delText>***</w:delText>
        </w:r>
        <w:commentRangeEnd w:id="13"/>
        <w:r w:rsidR="00534DA6" w:rsidDel="00092EB3">
          <w:rPr>
            <w:rStyle w:val="af"/>
            <w:rFonts w:hint="eastAsia"/>
          </w:rPr>
          <w:commentReference w:id="13"/>
        </w:r>
      </w:del>
      <w:ins w:id="17" w:author="zeng jielin" w:date="2022-05-19T14:47:00Z">
        <w:r w:rsidR="00092EB3">
          <w:rPr>
            <w:rFonts w:hint="eastAsia"/>
            <w:iCs/>
          </w:rPr>
          <w:t>一个训练批次的样本数量</w:t>
        </w:r>
      </w:ins>
      <w:r w:rsidR="00534DA6">
        <w:rPr>
          <w:rFonts w:hint="eastAsia"/>
          <w:iCs/>
        </w:rPr>
        <w:t>；</w:t>
      </w:r>
    </w:p>
    <w:p w14:paraId="6EF4E4A5" w14:textId="55B16E62" w:rsidR="00534DA6" w:rsidRDefault="00534DA6" w:rsidP="000366A4">
      <w:pPr>
        <w:ind w:firstLine="560"/>
      </w:pPr>
      <w:r>
        <w:rPr>
          <w:rFonts w:hint="eastAsia"/>
          <w:iCs/>
        </w:rPr>
        <w:t>所述</w:t>
      </w:r>
      <w:r>
        <w:rPr>
          <w:rFonts w:hint="eastAsia"/>
        </w:rPr>
        <w:t>类别层面的对比损失值基于如下公式确定：</w:t>
      </w:r>
    </w:p>
    <w:p w14:paraId="01B979B3" w14:textId="4656DB28" w:rsidR="00534DA6" w:rsidRPr="00B270AE" w:rsidRDefault="00141331" w:rsidP="00534DA6">
      <w:pPr>
        <w:ind w:firstLine="560"/>
        <w:rPr>
          <w:rFonts w:ascii="仿宋" w:hAnsi="仿宋"/>
        </w:rPr>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C</m:t>
              </m:r>
            </m:sup>
          </m:sSubSup>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c</m:t>
                              </m:r>
                            </m:sub>
                          </m:sSub>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r</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j</m:t>
                                  </m:r>
                                </m:sub>
                              </m:sSub>
                            </m:den>
                          </m:f>
                        </m:e>
                      </m:d>
                    </m:e>
                  </m:func>
                </m:e>
              </m:nary>
            </m:den>
          </m:f>
        </m:oMath>
      </m:oMathPara>
    </w:p>
    <w:p w14:paraId="550E99F1" w14:textId="3ED32C6C" w:rsidR="00B270AE" w:rsidRPr="00F911C5" w:rsidRDefault="00141331" w:rsidP="00B270AE">
      <w:pPr>
        <w:ind w:firstLine="560"/>
        <w:rPr>
          <w:rFonts w:ascii="仿宋" w:eastAsia="仿宋" w:hAnsi="仿宋" w:cs="宋体"/>
          <w:i/>
          <w:szCs w:val="28"/>
        </w:rPr>
      </w:pPr>
      <m:oMathPara>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c</m:t>
              </m:r>
            </m:sub>
          </m:sSub>
          <m:r>
            <w:rPr>
              <w:rFonts w:ascii="Cambria Math" w:eastAsia="仿宋" w:hAnsi="Cambria Math" w:cs="宋体"/>
              <w:szCs w:val="28"/>
            </w:rPr>
            <m:t>=</m:t>
          </m:r>
          <m:f>
            <m:fPr>
              <m:ctrlPr>
                <w:rPr>
                  <w:rFonts w:ascii="Cambria Math" w:eastAsia="仿宋" w:hAnsi="Cambria Math" w:cs="宋体"/>
                  <w:i/>
                  <w:szCs w:val="28"/>
                </w:rPr>
              </m:ctrlPr>
            </m:fPr>
            <m:num>
              <m:nary>
                <m:naryPr>
                  <m:chr m:val="∑"/>
                  <m:limLoc m:val="subSup"/>
                  <m:ctrlPr>
                    <w:rPr>
                      <w:rFonts w:ascii="Cambria Math" w:eastAsia="仿宋" w:hAnsi="Cambria Math" w:cs="宋体"/>
                      <w:i/>
                      <w:szCs w:val="28"/>
                    </w:rPr>
                  </m:ctrlPr>
                </m:naryPr>
                <m:sub>
                  <m:r>
                    <w:rPr>
                      <w:rFonts w:ascii="Cambria Math" w:eastAsia="仿宋" w:hAnsi="Cambria Math" w:cs="宋体"/>
                      <w:szCs w:val="28"/>
                    </w:rPr>
                    <m:t>i=1</m:t>
                  </m:r>
                </m:sub>
                <m:sup>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sup>
                <m:e>
                  <m:sSub>
                    <m:sSubPr>
                      <m:ctrlPr>
                        <w:rPr>
                          <w:rFonts w:ascii="Cambria Math" w:eastAsia="仿宋" w:hAnsi="Cambria Math" w:cs="宋体"/>
                          <w:i/>
                          <w:szCs w:val="28"/>
                        </w:rPr>
                      </m:ctrlPr>
                    </m:sSubPr>
                    <m:e>
                      <m:d>
                        <m:dPr>
                          <m:begChr m:val="‖"/>
                          <m:endChr m:val="‖"/>
                          <m:ctrlPr>
                            <w:rPr>
                              <w:rFonts w:ascii="Cambria Math" w:eastAsia="仿宋" w:hAnsi="Cambria Math" w:cs="宋体"/>
                              <w:i/>
                              <w:szCs w:val="28"/>
                            </w:rPr>
                          </m:ctrlPr>
                        </m:dPr>
                        <m:e>
                          <m:sSub>
                            <m:sSubPr>
                              <m:ctrlPr>
                                <w:rPr>
                                  <w:rFonts w:ascii="Cambria Math" w:eastAsia="仿宋" w:hAnsi="Cambria Math" w:cs="宋体"/>
                                  <w:i/>
                                  <w:szCs w:val="28"/>
                                </w:rPr>
                              </m:ctrlPr>
                            </m:sSubPr>
                            <m:e>
                              <m:r>
                                <w:rPr>
                                  <w:rFonts w:ascii="Cambria Math" w:eastAsia="仿宋" w:hAnsi="Cambria Math" w:cs="宋体"/>
                                  <w:szCs w:val="28"/>
                                </w:rPr>
                                <m:t>s</m:t>
                              </m:r>
                            </m:e>
                            <m:sub>
                              <m:r>
                                <w:rPr>
                                  <w:rFonts w:ascii="Cambria Math" w:eastAsia="仿宋" w:hAnsi="Cambria Math" w:cs="宋体"/>
                                  <w:szCs w:val="28"/>
                                </w:rPr>
                                <m:t>i</m:t>
                              </m:r>
                            </m:sub>
                          </m:sSub>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e</m:t>
                              </m:r>
                            </m:e>
                            <m:sub>
                              <m:r>
                                <w:rPr>
                                  <w:rFonts w:ascii="Cambria Math" w:eastAsia="仿宋" w:hAnsi="Cambria Math" w:cs="宋体"/>
                                  <w:szCs w:val="28"/>
                                </w:rPr>
                                <m:t>c</m:t>
                              </m:r>
                            </m:sub>
                          </m:sSub>
                        </m:e>
                      </m:d>
                    </m:e>
                    <m:sub>
                      <m:r>
                        <w:rPr>
                          <w:rFonts w:ascii="Cambria Math" w:eastAsia="仿宋" w:hAnsi="Cambria Math" w:cs="宋体"/>
                          <w:szCs w:val="28"/>
                        </w:rPr>
                        <m:t>2</m:t>
                      </m:r>
                    </m:sub>
                  </m:sSub>
                </m:e>
              </m:nary>
            </m:num>
            <m:den>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r>
                <m:rPr>
                  <m:sty m:val="p"/>
                </m:rPr>
                <w:rPr>
                  <w:rFonts w:ascii="Cambria Math" w:eastAsia="仿宋" w:hAnsi="Cambria Math" w:cs="宋体"/>
                  <w:szCs w:val="28"/>
                </w:rPr>
                <m:t>log⁡</m:t>
              </m:r>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r>
                <w:rPr>
                  <w:rFonts w:ascii="Cambria Math" w:eastAsia="仿宋" w:hAnsi="Cambria Math" w:cs="宋体"/>
                  <w:szCs w:val="28"/>
                </w:rPr>
                <m:t>+α)</m:t>
              </m:r>
            </m:den>
          </m:f>
        </m:oMath>
      </m:oMathPara>
    </w:p>
    <w:p w14:paraId="7C3EDEBD" w14:textId="127CE776" w:rsidR="00F911C5" w:rsidRPr="002B5746" w:rsidRDefault="00141331" w:rsidP="00F911C5">
      <w:pPr>
        <w:ind w:firstLine="560"/>
        <w:rPr>
          <w:rFonts w:ascii="仿宋" w:eastAsia="仿宋" w:hAnsi="仿宋" w:cs="宋体"/>
          <w:i/>
          <w:szCs w:val="28"/>
        </w:rPr>
      </w:pPr>
      <m:oMathPara>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j</m:t>
              </m:r>
            </m:sub>
          </m:sSub>
          <m:r>
            <w:rPr>
              <w:rFonts w:ascii="Cambria Math" w:eastAsia="仿宋" w:hAnsi="Cambria Math" w:cs="宋体"/>
              <w:szCs w:val="28"/>
            </w:rPr>
            <m:t>=</m:t>
          </m:r>
          <m:f>
            <m:fPr>
              <m:ctrlPr>
                <w:rPr>
                  <w:rFonts w:ascii="Cambria Math" w:eastAsia="仿宋" w:hAnsi="Cambria Math" w:cs="宋体"/>
                  <w:i/>
                  <w:szCs w:val="28"/>
                </w:rPr>
              </m:ctrlPr>
            </m:fPr>
            <m:num>
              <m:nary>
                <m:naryPr>
                  <m:chr m:val="∑"/>
                  <m:limLoc m:val="subSup"/>
                  <m:ctrlPr>
                    <w:rPr>
                      <w:rFonts w:ascii="Cambria Math" w:eastAsia="仿宋" w:hAnsi="Cambria Math" w:cs="宋体"/>
                      <w:i/>
                      <w:szCs w:val="28"/>
                    </w:rPr>
                  </m:ctrlPr>
                </m:naryPr>
                <m:sub>
                  <m:r>
                    <w:rPr>
                      <w:rFonts w:ascii="Cambria Math" w:eastAsia="仿宋" w:hAnsi="Cambria Math" w:cs="宋体"/>
                      <w:szCs w:val="28"/>
                    </w:rPr>
                    <m:t>i=1</m:t>
                  </m:r>
                </m:sub>
                <m:sup>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sup>
                <m:e>
                  <m:sSub>
                    <m:sSubPr>
                      <m:ctrlPr>
                        <w:rPr>
                          <w:rFonts w:ascii="Cambria Math" w:eastAsia="仿宋" w:hAnsi="Cambria Math" w:cs="宋体"/>
                          <w:i/>
                          <w:szCs w:val="28"/>
                        </w:rPr>
                      </m:ctrlPr>
                    </m:sSubPr>
                    <m:e>
                      <m:d>
                        <m:dPr>
                          <m:begChr m:val="‖"/>
                          <m:endChr m:val="‖"/>
                          <m:ctrlPr>
                            <w:rPr>
                              <w:rFonts w:ascii="Cambria Math" w:eastAsia="仿宋" w:hAnsi="Cambria Math" w:cs="宋体"/>
                              <w:i/>
                              <w:szCs w:val="28"/>
                            </w:rPr>
                          </m:ctrlPr>
                        </m:dPr>
                        <m:e>
                          <m:sSub>
                            <m:sSubPr>
                              <m:ctrlPr>
                                <w:rPr>
                                  <w:rFonts w:ascii="Cambria Math" w:eastAsia="仿宋" w:hAnsi="Cambria Math" w:cs="宋体"/>
                                  <w:i/>
                                  <w:szCs w:val="28"/>
                                </w:rPr>
                              </m:ctrlPr>
                            </m:sSubPr>
                            <m:e>
                              <m:r>
                                <w:rPr>
                                  <w:rFonts w:ascii="Cambria Math" w:eastAsia="仿宋" w:hAnsi="Cambria Math" w:cs="宋体"/>
                                  <w:szCs w:val="28"/>
                                </w:rPr>
                                <m:t>s</m:t>
                              </m:r>
                            </m:e>
                            <m:sub>
                              <m:r>
                                <w:rPr>
                                  <w:rFonts w:ascii="Cambria Math" w:eastAsia="仿宋" w:hAnsi="Cambria Math" w:cs="宋体"/>
                                  <w:szCs w:val="28"/>
                                </w:rPr>
                                <m:t>i</m:t>
                              </m:r>
                            </m:sub>
                          </m:sSub>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e</m:t>
                              </m:r>
                            </m:e>
                            <m:sub>
                              <m:r>
                                <w:rPr>
                                  <w:rFonts w:ascii="Cambria Math" w:eastAsia="仿宋" w:hAnsi="Cambria Math" w:cs="宋体"/>
                                  <w:szCs w:val="28"/>
                                </w:rPr>
                                <m:t>j</m:t>
                              </m:r>
                            </m:sub>
                          </m:sSub>
                        </m:e>
                      </m:d>
                    </m:e>
                    <m:sub>
                      <m:r>
                        <w:rPr>
                          <w:rFonts w:ascii="Cambria Math" w:eastAsia="仿宋" w:hAnsi="Cambria Math" w:cs="宋体"/>
                          <w:szCs w:val="28"/>
                        </w:rPr>
                        <m:t>2</m:t>
                      </m:r>
                    </m:sub>
                  </m:sSub>
                </m:e>
              </m:nary>
            </m:num>
            <m:den>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r>
                <m:rPr>
                  <m:sty m:val="p"/>
                </m:rPr>
                <w:rPr>
                  <w:rFonts w:ascii="Cambria Math" w:eastAsia="仿宋" w:hAnsi="Cambria Math" w:cs="宋体"/>
                  <w:szCs w:val="28"/>
                </w:rPr>
                <m:t>log⁡</m:t>
              </m:r>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r>
                <w:rPr>
                  <w:rFonts w:ascii="Cambria Math" w:eastAsia="仿宋" w:hAnsi="Cambria Math" w:cs="宋体"/>
                  <w:szCs w:val="28"/>
                </w:rPr>
                <m:t>+α)</m:t>
              </m:r>
            </m:den>
          </m:f>
        </m:oMath>
      </m:oMathPara>
    </w:p>
    <w:p w14:paraId="06FAD3D8" w14:textId="1139F278" w:rsidR="002B5746" w:rsidRPr="00CD4F00" w:rsidRDefault="00141331" w:rsidP="00B270AE">
      <w:pPr>
        <w:ind w:firstLine="560"/>
        <w:rPr>
          <w:rFonts w:ascii="仿宋" w:eastAsia="仿宋" w:hAnsi="仿宋" w:cs="宋体"/>
          <w:i/>
        </w:rPr>
      </w:pPr>
      <m:oMathPara>
        <m:oMath>
          <m:sSub>
            <m:sSubPr>
              <m:ctrlPr>
                <w:rPr>
                  <w:rFonts w:ascii="Cambria Math" w:hAnsi="Cambria Math"/>
                </w:rPr>
              </m:ctrlPr>
            </m:sSubPr>
            <m:e>
              <m:r>
                <w:rPr>
                  <w:rFonts w:ascii="Cambria Math" w:hAnsi="Cambria Math"/>
                </w:rPr>
                <m:t>e</m:t>
              </m:r>
            </m:e>
            <m:sub>
              <m: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14:paraId="1D9C84B3" w14:textId="035E1848" w:rsidR="00CD4F00" w:rsidRPr="002E5D97" w:rsidRDefault="00141331" w:rsidP="00CD4F00">
      <w:pPr>
        <w:ind w:firstLine="560"/>
        <w:rPr>
          <w:rFonts w:ascii="仿宋" w:eastAsia="仿宋" w:hAnsi="仿宋" w:cs="宋体"/>
          <w:i/>
          <w:szCs w:val="28"/>
        </w:rPr>
      </w:pPr>
      <m:oMathPara>
        <m:oMath>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j</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14:paraId="5C017C39" w14:textId="5CCE1682" w:rsidR="000B52F1" w:rsidRDefault="00534DA6" w:rsidP="000366A4">
      <w:pPr>
        <w:ind w:firstLine="560"/>
      </w:pPr>
      <w:r>
        <w:rPr>
          <w:rFonts w:hint="eastAsia"/>
        </w:rPr>
        <w:t>其中，</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C</m:t>
            </m:r>
          </m:sup>
        </m:sSubSup>
      </m:oMath>
      <w:r>
        <w:rPr>
          <w:rFonts w:hint="eastAsia"/>
        </w:rPr>
        <w:t>表示</w:t>
      </w:r>
      <w:r>
        <w:rPr>
          <w:rFonts w:hint="eastAsia"/>
          <w:iCs/>
        </w:rPr>
        <w:t>所述</w:t>
      </w:r>
      <w:r>
        <w:rPr>
          <w:rFonts w:hint="eastAsia"/>
        </w:rPr>
        <w:t>类别层面的对比损失值，</w:t>
      </w:r>
      <m:oMath>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oMath>
      <w:r w:rsidR="00B270AE">
        <w:rPr>
          <w:rFonts w:hint="eastAsia"/>
        </w:rPr>
        <w:t>表示所述样本</w:t>
      </w:r>
      <w:r w:rsidR="00EA7596">
        <w:rPr>
          <w:rFonts w:hint="eastAsia"/>
        </w:rPr>
        <w:t>语音转录文本</w:t>
      </w:r>
      <w:r w:rsidR="00B270AE">
        <w:rPr>
          <w:rFonts w:hint="eastAsia"/>
        </w:rPr>
        <w:t>的向量表示</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B270AE">
        <w:rPr>
          <w:rFonts w:hint="eastAsia"/>
        </w:rPr>
        <w:t>与其所属类别的语义向量</w:t>
      </w:r>
      <m:oMath>
        <m:sSub>
          <m:sSubPr>
            <m:ctrlPr>
              <w:rPr>
                <w:rFonts w:ascii="Cambria Math" w:hAnsi="Cambria Math"/>
              </w:rPr>
            </m:ctrlPr>
          </m:sSubPr>
          <m:e>
            <m:r>
              <w:rPr>
                <w:rFonts w:ascii="Cambria Math" w:hAnsi="Cambria Math"/>
              </w:rPr>
              <m:t>e</m:t>
            </m:r>
          </m:e>
          <m:sub>
            <m:r>
              <w:rPr>
                <w:rFonts w:ascii="Cambria Math" w:hAnsi="Cambria Math"/>
              </w:rPr>
              <m:t>c</m:t>
            </m:r>
          </m:sub>
        </m:sSub>
      </m:oMath>
      <w:r w:rsidR="00B270AE">
        <w:rPr>
          <w:rFonts w:hint="eastAsia"/>
        </w:rPr>
        <w:t>之间的余弦相似度，</w:t>
      </w:r>
      <m:oMath>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oMath>
      <w:r w:rsidR="00B270AE">
        <w:rPr>
          <w:rFonts w:hint="eastAsia"/>
        </w:rPr>
        <w:t>表示所述样本</w:t>
      </w:r>
      <w:r w:rsidR="00EA7596">
        <w:rPr>
          <w:rFonts w:hint="eastAsia"/>
        </w:rPr>
        <w:t>语音转录文本</w:t>
      </w:r>
      <w:r w:rsidR="00B270AE">
        <w:rPr>
          <w:rFonts w:hint="eastAsia"/>
        </w:rPr>
        <w:t>的向量表示</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B270AE">
        <w:rPr>
          <w:rFonts w:hint="eastAsia"/>
        </w:rPr>
        <w:t>与其它类别的语义向量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B270AE">
        <w:rPr>
          <w:rFonts w:hint="eastAsia"/>
        </w:rPr>
        <w:t>之间的余弦相似度</w:t>
      </w:r>
      <w:r w:rsidR="00F911C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m:t>
            </m:r>
          </m:sub>
        </m:sSub>
      </m:oMath>
      <w:r w:rsidR="00CD4F00">
        <w:rPr>
          <w:rFonts w:hint="eastAsia"/>
        </w:rPr>
        <w:t>表示语义向量</w:t>
      </w:r>
      <m:oMath>
        <m:sSub>
          <m:sSubPr>
            <m:ctrlPr>
              <w:rPr>
                <w:rFonts w:ascii="Cambria Math" w:hAnsi="Cambria Math"/>
              </w:rPr>
            </m:ctrlPr>
          </m:sSubPr>
          <m:e>
            <m:r>
              <w:rPr>
                <w:rFonts w:ascii="Cambria Math" w:hAnsi="Cambria Math"/>
              </w:rPr>
              <m:t>e</m:t>
            </m:r>
          </m:e>
          <m:sub>
            <m:r>
              <w:rPr>
                <w:rFonts w:ascii="Cambria Math" w:hAnsi="Cambria Math"/>
              </w:rPr>
              <m:t>c</m:t>
            </m:r>
          </m:sub>
        </m:sSub>
      </m:oMath>
      <w:r w:rsidR="00CD4F00">
        <w:rPr>
          <w:rFonts w:hint="eastAsia"/>
        </w:rPr>
        <w:t>对应类别中样本</w:t>
      </w:r>
      <w:r w:rsidR="00EA7596">
        <w:rPr>
          <w:rFonts w:hint="eastAsia"/>
        </w:rPr>
        <w:t>语音转录文本</w:t>
      </w:r>
      <w:r w:rsidR="00CD4F00">
        <w:rPr>
          <w:rFonts w:hint="eastAsia"/>
        </w:rPr>
        <w:t>的数量，</w:t>
      </w:r>
      <m:oMath>
        <m:sSub>
          <m:sSubPr>
            <m:ctrlPr>
              <w:rPr>
                <w:rFonts w:ascii="Cambria Math" w:hAnsi="Cambria Math"/>
              </w:rPr>
            </m:ctrlPr>
          </m:sSubPr>
          <m:e>
            <m:r>
              <w:rPr>
                <w:rFonts w:ascii="Cambria Math" w:hAnsi="Cambria Math"/>
              </w:rPr>
              <m:t>n</m:t>
            </m:r>
          </m:e>
          <m:sub>
            <m:r>
              <w:rPr>
                <w:rFonts w:ascii="Cambria Math" w:hAnsi="Cambria Math"/>
              </w:rPr>
              <m:t>j</m:t>
            </m:r>
          </m:sub>
        </m:sSub>
      </m:oMath>
      <w:r w:rsidR="00C71D35">
        <w:rPr>
          <w:rFonts w:hint="eastAsia"/>
        </w:rPr>
        <w:t>表示语义向量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C71D35">
        <w:rPr>
          <w:rFonts w:hint="eastAsia"/>
        </w:rPr>
        <w:t>对应类别中样本</w:t>
      </w:r>
      <w:r w:rsidR="00EA7596">
        <w:rPr>
          <w:rFonts w:hint="eastAsia"/>
        </w:rPr>
        <w:t>语音转录文本</w:t>
      </w:r>
      <w:r w:rsidR="00C71D35">
        <w:rPr>
          <w:rFonts w:hint="eastAsia"/>
        </w:rPr>
        <w:t>的数量，</w:t>
      </w:r>
      <m:oMath>
        <m:r>
          <w:rPr>
            <w:rFonts w:ascii="Cambria Math" w:eastAsia="仿宋" w:hAnsi="Cambria Math" w:cs="宋体"/>
            <w:szCs w:val="28"/>
          </w:rPr>
          <m:t>α</m:t>
        </m:r>
      </m:oMath>
      <w:r w:rsidR="00C71D35">
        <w:rPr>
          <w:rFonts w:hint="eastAsia"/>
          <w:szCs w:val="28"/>
        </w:rPr>
        <w:t>为平滑系数</w:t>
      </w:r>
      <w:r w:rsidR="00CD4F00">
        <w:rPr>
          <w:rFonts w:hint="eastAsia"/>
        </w:rPr>
        <w:t>。</w:t>
      </w:r>
    </w:p>
    <w:p w14:paraId="35A5BDFC" w14:textId="1D059D03" w:rsidR="001D7A2F" w:rsidRDefault="007E24CB" w:rsidP="000366A4">
      <w:pPr>
        <w:ind w:firstLine="560"/>
      </w:pPr>
      <w:r>
        <w:t>5</w:t>
      </w:r>
      <w:r w:rsidR="00DD26B4">
        <w:rPr>
          <w:rFonts w:hint="eastAsia"/>
        </w:rPr>
        <w:t>、根据权利要求</w:t>
      </w:r>
      <w:r w:rsidR="00DD26B4">
        <w:t>1</w:t>
      </w:r>
      <w:r>
        <w:rPr>
          <w:rFonts w:hint="eastAsia"/>
        </w:rPr>
        <w:t>至</w:t>
      </w:r>
      <w:r>
        <w:rPr>
          <w:rFonts w:hint="eastAsia"/>
        </w:rPr>
        <w:t>4</w:t>
      </w:r>
      <w:r>
        <w:rPr>
          <w:rFonts w:hint="eastAsia"/>
        </w:rPr>
        <w:t>任一项</w:t>
      </w:r>
      <w:r w:rsidR="00DD26B4">
        <w:rPr>
          <w:rFonts w:hint="eastAsia"/>
        </w:rPr>
        <w:t>所述的</w:t>
      </w:r>
      <w:r w:rsidR="00EA7596">
        <w:rPr>
          <w:rFonts w:hint="eastAsia"/>
        </w:rPr>
        <w:t>语音转录文本</w:t>
      </w:r>
      <w:r w:rsidR="00DD26B4">
        <w:rPr>
          <w:rFonts w:hint="eastAsia"/>
        </w:rPr>
        <w:t>聚类方法，其特征在于，所述提取各</w:t>
      </w:r>
      <w:r w:rsidR="00EA7596">
        <w:rPr>
          <w:rFonts w:hint="eastAsia"/>
        </w:rPr>
        <w:t>语音转录文本</w:t>
      </w:r>
      <w:r w:rsidR="00DD26B4">
        <w:rPr>
          <w:rFonts w:hint="eastAsia"/>
        </w:rPr>
        <w:t>的向量表示，包括：</w:t>
      </w:r>
    </w:p>
    <w:p w14:paraId="32763D52" w14:textId="4D2FC430" w:rsidR="001D7A2F" w:rsidRDefault="00DD26B4" w:rsidP="000366A4">
      <w:pPr>
        <w:ind w:firstLine="560"/>
      </w:pPr>
      <w:r>
        <w:rPr>
          <w:rFonts w:hint="eastAsia"/>
        </w:rPr>
        <w:t>对各</w:t>
      </w:r>
      <w:r w:rsidR="00EA7596">
        <w:rPr>
          <w:rFonts w:hint="eastAsia"/>
        </w:rPr>
        <w:t>语音转录文本</w:t>
      </w:r>
      <w:r>
        <w:rPr>
          <w:rFonts w:hint="eastAsia"/>
        </w:rPr>
        <w:t>进行编码，得到各</w:t>
      </w:r>
      <w:r w:rsidR="00EA7596">
        <w:rPr>
          <w:rFonts w:hint="eastAsia"/>
        </w:rPr>
        <w:t>语音转录文本</w:t>
      </w:r>
      <w:r>
        <w:rPr>
          <w:rFonts w:hint="eastAsia"/>
        </w:rPr>
        <w:t>的字符</w:t>
      </w:r>
      <w:r w:rsidR="002B5746">
        <w:rPr>
          <w:rFonts w:hint="eastAsia"/>
        </w:rPr>
        <w:t>编码</w:t>
      </w:r>
      <w:r>
        <w:rPr>
          <w:rFonts w:hint="eastAsia"/>
        </w:rPr>
        <w:t>向量集合；</w:t>
      </w:r>
    </w:p>
    <w:p w14:paraId="34F757F8" w14:textId="03D1E881" w:rsidR="00162283" w:rsidRDefault="00DD26B4" w:rsidP="000366A4">
      <w:pPr>
        <w:ind w:firstLine="560"/>
      </w:pPr>
      <w:r>
        <w:rPr>
          <w:rFonts w:hint="eastAsia"/>
        </w:rPr>
        <w:t>对所述字符</w:t>
      </w:r>
      <w:r w:rsidR="002B5746">
        <w:rPr>
          <w:rFonts w:hint="eastAsia"/>
        </w:rPr>
        <w:t>编码</w:t>
      </w:r>
      <w:r>
        <w:rPr>
          <w:rFonts w:hint="eastAsia"/>
        </w:rPr>
        <w:t>向量集合中的各向量进行均值处理，得到各</w:t>
      </w:r>
      <w:r w:rsidR="00EA7596">
        <w:rPr>
          <w:rFonts w:hint="eastAsia"/>
        </w:rPr>
        <w:t>语音转录文本</w:t>
      </w:r>
      <w:r w:rsidR="00162283">
        <w:rPr>
          <w:rFonts w:hint="eastAsia"/>
        </w:rPr>
        <w:t>的向量表示。</w:t>
      </w:r>
    </w:p>
    <w:p w14:paraId="58C531AC" w14:textId="77B5B31D" w:rsidR="00162283" w:rsidRDefault="007E24CB" w:rsidP="000366A4">
      <w:pPr>
        <w:ind w:firstLine="560"/>
      </w:pPr>
      <w:r>
        <w:t>6</w:t>
      </w:r>
      <w:r w:rsidR="00162283">
        <w:rPr>
          <w:rFonts w:hint="eastAsia"/>
        </w:rPr>
        <w:t>、根据权利要求</w:t>
      </w:r>
      <w:r>
        <w:t>5</w:t>
      </w:r>
      <w:r w:rsidR="00162283">
        <w:rPr>
          <w:rFonts w:hint="eastAsia"/>
        </w:rPr>
        <w:t>所述的</w:t>
      </w:r>
      <w:r w:rsidR="00EA7596">
        <w:rPr>
          <w:rFonts w:hint="eastAsia"/>
        </w:rPr>
        <w:t>语音转录文本</w:t>
      </w:r>
      <w:r w:rsidR="00162283">
        <w:rPr>
          <w:rFonts w:hint="eastAsia"/>
        </w:rPr>
        <w:t>聚类方法，其特征在于，各</w:t>
      </w:r>
      <w:r w:rsidR="00EA7596">
        <w:rPr>
          <w:rFonts w:hint="eastAsia"/>
        </w:rPr>
        <w:t>语音转录文本</w:t>
      </w:r>
      <w:r w:rsidR="00162283">
        <w:rPr>
          <w:rFonts w:hint="eastAsia"/>
        </w:rPr>
        <w:t>的向量表示基于如下公式确定：</w:t>
      </w:r>
    </w:p>
    <w:p w14:paraId="72F9D798" w14:textId="719D123C" w:rsidR="00162283" w:rsidRDefault="00141331" w:rsidP="00162283">
      <w:pPr>
        <w:ind w:firstLine="560"/>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cls</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sep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e>
          </m:nary>
        </m:oMath>
      </m:oMathPara>
    </w:p>
    <w:p w14:paraId="7C410AC2" w14:textId="55B48E65" w:rsidR="00DD26B4" w:rsidRDefault="00162283" w:rsidP="000366A4">
      <w:pPr>
        <w:ind w:firstLine="560"/>
      </w:pP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表示各</w:t>
      </w:r>
      <w:r w:rsidR="00EA7596">
        <w:rPr>
          <w:rFonts w:hint="eastAsia"/>
        </w:rPr>
        <w:t>语音转录文本</w:t>
      </w:r>
      <w:r>
        <w:rPr>
          <w:rFonts w:hint="eastAsia"/>
        </w:rPr>
        <w:t>的向量表示，</w:t>
      </w:r>
      <m:oMath>
        <m:r>
          <w:rPr>
            <w:rFonts w:ascii="Cambria Math" w:hAnsi="Cambria Math"/>
          </w:rPr>
          <m:t>n</m:t>
        </m:r>
      </m:oMath>
      <w:r>
        <w:rPr>
          <w:rFonts w:hint="eastAsia"/>
          <w:iCs/>
        </w:rPr>
        <w:t>表示</w:t>
      </w:r>
      <w:r w:rsidR="002B5746">
        <w:rPr>
          <w:rFonts w:hint="eastAsia"/>
          <w:iCs/>
        </w:rPr>
        <w:t>各</w:t>
      </w:r>
      <w:r w:rsidR="00EA7596">
        <w:rPr>
          <w:rFonts w:hint="eastAsia"/>
          <w:iCs/>
        </w:rPr>
        <w:t>语音转录文本</w:t>
      </w:r>
      <w:r w:rsidR="002B5746">
        <w:rPr>
          <w:rFonts w:hint="eastAsia"/>
          <w:iCs/>
        </w:rPr>
        <w:t>的字符数，</w:t>
      </w:r>
      <m:oMath>
        <m:sSub>
          <m:sSubPr>
            <m:ctrlPr>
              <w:rPr>
                <w:rFonts w:ascii="Cambria Math" w:hAnsi="Cambria Math"/>
              </w:rPr>
            </m:ctrlPr>
          </m:sSubPr>
          <m:e>
            <m:r>
              <w:rPr>
                <w:rFonts w:ascii="Cambria Math" w:hAnsi="Cambria Math"/>
              </w:rPr>
              <m:t>e</m:t>
            </m:r>
          </m:e>
          <m:sub>
            <m:r>
              <w:rPr>
                <w:rFonts w:ascii="Cambria Math" w:hAnsi="Cambria Math"/>
              </w:rPr>
              <m:t>cls</m:t>
            </m:r>
          </m:sub>
        </m:sSub>
      </m:oMath>
      <w:r w:rsidR="002B5746">
        <w:rPr>
          <w:rFonts w:hint="eastAsia"/>
        </w:rPr>
        <w:t>表示各</w:t>
      </w:r>
      <w:r w:rsidR="00EA7596">
        <w:rPr>
          <w:rFonts w:hint="eastAsia"/>
        </w:rPr>
        <w:t>语音转录文本</w:t>
      </w:r>
      <w:r w:rsidR="002B5746">
        <w:rPr>
          <w:rFonts w:hint="eastAsia"/>
        </w:rPr>
        <w:t>起始字符的编码向量，</w:t>
      </w:r>
      <m:oMath>
        <m:sSub>
          <m:sSubPr>
            <m:ctrlPr>
              <w:rPr>
                <w:rFonts w:ascii="Cambria Math" w:hAnsi="Cambria Math"/>
              </w:rPr>
            </m:ctrlPr>
          </m:sSubPr>
          <m:e>
            <m:r>
              <w:rPr>
                <w:rFonts w:ascii="Cambria Math" w:hAnsi="Cambria Math"/>
              </w:rPr>
              <m:t>e</m:t>
            </m:r>
          </m:e>
          <m:sub>
            <m:r>
              <w:rPr>
                <w:rFonts w:ascii="Cambria Math" w:hAnsi="Cambria Math"/>
              </w:rPr>
              <m:t>sep</m:t>
            </m:r>
          </m:sub>
        </m:sSub>
      </m:oMath>
      <w:r w:rsidR="002B5746">
        <w:rPr>
          <w:rFonts w:hint="eastAsia"/>
        </w:rPr>
        <w:t>表示各</w:t>
      </w:r>
      <w:r w:rsidR="00EA7596">
        <w:rPr>
          <w:rFonts w:hint="eastAsia"/>
        </w:rPr>
        <w:t>语音转录文本</w:t>
      </w:r>
      <w:r w:rsidR="002B5746">
        <w:rPr>
          <w:rFonts w:hint="eastAsia"/>
        </w:rPr>
        <w:t>结束字符的编码向量，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2B5746">
        <w:rPr>
          <w:rFonts w:hint="eastAsia"/>
        </w:rPr>
        <w:t>表示各</w:t>
      </w:r>
      <w:r w:rsidR="00EA7596">
        <w:rPr>
          <w:rFonts w:hint="eastAsia"/>
        </w:rPr>
        <w:t>语音转录文本</w:t>
      </w:r>
      <w:r w:rsidR="002B5746">
        <w:rPr>
          <w:rFonts w:hint="eastAsia"/>
        </w:rPr>
        <w:t>的字符编码向量。</w:t>
      </w:r>
    </w:p>
    <w:p w14:paraId="6B3D8946" w14:textId="7F04852E" w:rsidR="007E24CB" w:rsidRDefault="007E24CB" w:rsidP="007E24CB">
      <w:pPr>
        <w:ind w:firstLine="560"/>
      </w:pPr>
      <w:r>
        <w:t>7</w:t>
      </w:r>
      <w:r>
        <w:rPr>
          <w:rFonts w:hint="eastAsia"/>
        </w:rPr>
        <w:t>、根据权利要求</w:t>
      </w:r>
      <w:r>
        <w:t>1</w:t>
      </w:r>
      <w:r>
        <w:rPr>
          <w:rFonts w:hint="eastAsia"/>
        </w:rPr>
        <w:t>至</w:t>
      </w:r>
      <w:r>
        <w:rPr>
          <w:rFonts w:hint="eastAsia"/>
        </w:rPr>
        <w:t>4</w:t>
      </w:r>
      <w:r>
        <w:rPr>
          <w:rFonts w:hint="eastAsia"/>
        </w:rPr>
        <w:t>任一项所述的</w:t>
      </w:r>
      <w:r w:rsidR="00EA7596">
        <w:rPr>
          <w:rFonts w:hint="eastAsia"/>
        </w:rPr>
        <w:t>语音转录文本</w:t>
      </w:r>
      <w:r>
        <w:rPr>
          <w:rFonts w:hint="eastAsia"/>
        </w:rPr>
        <w:t>聚类方法，其特征在于，所述相同样本</w:t>
      </w:r>
      <w:r w:rsidR="00EA7596">
        <w:rPr>
          <w:rFonts w:hint="eastAsia"/>
        </w:rPr>
        <w:t>语音转录文本</w:t>
      </w:r>
      <w:r>
        <w:rPr>
          <w:rFonts w:hint="eastAsia"/>
        </w:rPr>
        <w:t>的向量表示之间的距离基于</w:t>
      </w:r>
      <w:r>
        <w:rPr>
          <w:rFonts w:hint="eastAsia"/>
        </w:rPr>
        <w:lastRenderedPageBreak/>
        <w:t>如下步骤确定：</w:t>
      </w:r>
    </w:p>
    <w:p w14:paraId="32C84388" w14:textId="051CE75E" w:rsidR="007E24CB" w:rsidRDefault="007E24CB" w:rsidP="007E24CB">
      <w:pPr>
        <w:ind w:firstLine="560"/>
      </w:pPr>
      <w:r>
        <w:rPr>
          <w:rFonts w:hint="eastAsia"/>
        </w:rPr>
        <w:t>对各样本</w:t>
      </w:r>
      <w:r w:rsidR="00EA7596">
        <w:rPr>
          <w:rFonts w:hint="eastAsia"/>
        </w:rPr>
        <w:t>语音转录文本</w:t>
      </w:r>
      <w:r>
        <w:rPr>
          <w:rFonts w:hint="eastAsia"/>
        </w:rPr>
        <w:t>进行数据增强，得到各样本</w:t>
      </w:r>
      <w:r w:rsidR="00EA7596">
        <w:rPr>
          <w:rFonts w:hint="eastAsia"/>
        </w:rPr>
        <w:t>语音转录文本</w:t>
      </w:r>
      <w:r>
        <w:rPr>
          <w:rFonts w:hint="eastAsia"/>
        </w:rPr>
        <w:t>的增强文本，并提取各增强文本的向量表示；</w:t>
      </w:r>
    </w:p>
    <w:p w14:paraId="47D3910C" w14:textId="5C66C5F8" w:rsidR="007E24CB" w:rsidRDefault="007E24CB" w:rsidP="007E24CB">
      <w:pPr>
        <w:ind w:firstLine="560"/>
      </w:pPr>
      <w:r>
        <w:rPr>
          <w:rFonts w:hint="eastAsia"/>
        </w:rPr>
        <w:t>基于各样本</w:t>
      </w:r>
      <w:r w:rsidR="00EA7596">
        <w:rPr>
          <w:rFonts w:hint="eastAsia"/>
        </w:rPr>
        <w:t>语音转录文本</w:t>
      </w:r>
      <w:r>
        <w:rPr>
          <w:rFonts w:hint="eastAsia"/>
        </w:rPr>
        <w:t>的向量表示及其对应的各增强文本的向量表示，确定所述相同样本</w:t>
      </w:r>
      <w:r w:rsidR="00EA7596">
        <w:rPr>
          <w:rFonts w:hint="eastAsia"/>
        </w:rPr>
        <w:t>语音转录文本</w:t>
      </w:r>
      <w:r>
        <w:rPr>
          <w:rFonts w:hint="eastAsia"/>
        </w:rPr>
        <w:t>的向量表示之间的距离。</w:t>
      </w:r>
    </w:p>
    <w:p w14:paraId="6847F9BB" w14:textId="35694623" w:rsidR="007E24CB" w:rsidRPr="000366A4" w:rsidRDefault="007E24CB" w:rsidP="007E24CB">
      <w:pPr>
        <w:ind w:firstLine="560"/>
      </w:pPr>
      <w:r>
        <w:rPr>
          <w:rFonts w:hint="eastAsia"/>
        </w:rPr>
        <w:t>8</w:t>
      </w:r>
      <w:r>
        <w:rPr>
          <w:rFonts w:hint="eastAsia"/>
        </w:rPr>
        <w:t>、</w:t>
      </w:r>
      <w:r w:rsidRPr="000366A4">
        <w:rPr>
          <w:rFonts w:hint="eastAsia"/>
        </w:rPr>
        <w:t>一种</w:t>
      </w:r>
      <w:r w:rsidR="00EA7596">
        <w:rPr>
          <w:rFonts w:hint="eastAsia"/>
        </w:rPr>
        <w:t>语音转录文本</w:t>
      </w:r>
      <w:r>
        <w:rPr>
          <w:rFonts w:hint="eastAsia"/>
        </w:rPr>
        <w:t>聚类装置</w:t>
      </w:r>
      <w:r w:rsidRPr="000366A4">
        <w:rPr>
          <w:rFonts w:hint="eastAsia"/>
        </w:rPr>
        <w:t>，其特征在于，包括：</w:t>
      </w:r>
    </w:p>
    <w:p w14:paraId="2C447824" w14:textId="6170ED0A" w:rsidR="007E24CB" w:rsidRDefault="007E24CB" w:rsidP="007E24CB">
      <w:pPr>
        <w:ind w:firstLine="560"/>
      </w:pPr>
      <w:r>
        <w:rPr>
          <w:rFonts w:hint="eastAsia"/>
        </w:rPr>
        <w:t>提取单元，用于提取各</w:t>
      </w:r>
      <w:r w:rsidR="00EA7596">
        <w:rPr>
          <w:rFonts w:hint="eastAsia"/>
        </w:rPr>
        <w:t>语音转录文本</w:t>
      </w:r>
      <w:r>
        <w:rPr>
          <w:rFonts w:hint="eastAsia"/>
        </w:rPr>
        <w:t>的向量表示；</w:t>
      </w:r>
    </w:p>
    <w:p w14:paraId="59C1C48F" w14:textId="448C695D" w:rsidR="007E24CB" w:rsidRDefault="007E24CB" w:rsidP="007E24CB">
      <w:pPr>
        <w:ind w:firstLine="560"/>
      </w:pPr>
      <w:r>
        <w:rPr>
          <w:rFonts w:hint="eastAsia"/>
        </w:rPr>
        <w:t>聚类单元，用于将各</w:t>
      </w:r>
      <w:r w:rsidR="00EA7596">
        <w:rPr>
          <w:rFonts w:hint="eastAsia"/>
        </w:rPr>
        <w:t>语音转录文本</w:t>
      </w:r>
      <w:r>
        <w:rPr>
          <w:rFonts w:hint="eastAsia"/>
        </w:rPr>
        <w:t>的向量表示输入至文本聚类模型，得到所述文本聚类模型输出的各</w:t>
      </w:r>
      <w:r w:rsidR="00EA7596">
        <w:rPr>
          <w:rFonts w:hint="eastAsia"/>
        </w:rPr>
        <w:t>语音转录文本</w:t>
      </w:r>
      <w:r>
        <w:rPr>
          <w:rFonts w:hint="eastAsia"/>
        </w:rPr>
        <w:t>的聚类结果；</w:t>
      </w:r>
    </w:p>
    <w:p w14:paraId="69124938" w14:textId="690798E6" w:rsidR="00DD26B4" w:rsidRPr="007E24CB" w:rsidRDefault="007E24CB" w:rsidP="007E24CB">
      <w:pPr>
        <w:ind w:firstLine="560"/>
      </w:pPr>
      <w:r>
        <w:rPr>
          <w:rFonts w:hint="eastAsia"/>
        </w:rPr>
        <w:t>所述文本聚类模型基于多个样本</w:t>
      </w:r>
      <w:r w:rsidR="00EA7596">
        <w:rPr>
          <w:rFonts w:hint="eastAsia"/>
        </w:rPr>
        <w:t>语音转录文本</w:t>
      </w:r>
      <w:r>
        <w:rPr>
          <w:rFonts w:hint="eastAsia"/>
        </w:rPr>
        <w:t>的向量表示以及各样本</w:t>
      </w:r>
      <w:r w:rsidR="00EA7596">
        <w:rPr>
          <w:rFonts w:hint="eastAsia"/>
        </w:rPr>
        <w:t>语音转录文本</w:t>
      </w:r>
      <w:r>
        <w:rPr>
          <w:rFonts w:hint="eastAsia"/>
        </w:rPr>
        <w:t>的聚类结果训练得到，所述文本聚类模型的训练以最小化相同样本</w:t>
      </w:r>
      <w:r w:rsidR="00EA7596">
        <w:rPr>
          <w:rFonts w:hint="eastAsia"/>
        </w:rPr>
        <w:t>语音转录文本</w:t>
      </w:r>
      <w:r>
        <w:rPr>
          <w:rFonts w:hint="eastAsia"/>
        </w:rPr>
        <w:t>的向量表示之间的距离，最大化不同样本</w:t>
      </w:r>
      <w:r w:rsidR="00EA7596">
        <w:rPr>
          <w:rFonts w:hint="eastAsia"/>
        </w:rPr>
        <w:t>语音转录文本</w:t>
      </w:r>
      <w:r>
        <w:rPr>
          <w:rFonts w:hint="eastAsia"/>
        </w:rPr>
        <w:t>的向量表示之间的距离，最小化样本</w:t>
      </w:r>
      <w:r w:rsidR="00EA7596">
        <w:rPr>
          <w:rFonts w:hint="eastAsia"/>
        </w:rPr>
        <w:t>语音转录文本</w:t>
      </w:r>
      <w:r>
        <w:rPr>
          <w:rFonts w:hint="eastAsia"/>
        </w:rPr>
        <w:t>的向量表示与其所属类别的语义向量之间的距离以及最大化样本</w:t>
      </w:r>
      <w:r w:rsidR="00EA7596">
        <w:rPr>
          <w:rFonts w:hint="eastAsia"/>
        </w:rPr>
        <w:t>语音转录文本</w:t>
      </w:r>
      <w:r>
        <w:rPr>
          <w:rFonts w:hint="eastAsia"/>
        </w:rPr>
        <w:t>的向量表示与其它类别的语义向量之间的距离为目标。</w:t>
      </w:r>
    </w:p>
    <w:p w14:paraId="398A289E" w14:textId="01FCAE60" w:rsidR="00F05008" w:rsidRDefault="007E24CB" w:rsidP="00F05008">
      <w:pPr>
        <w:ind w:firstLine="560"/>
      </w:pPr>
      <w:bookmarkStart w:id="18" w:name="_Hlk78972151"/>
      <w:r>
        <w:t>9</w:t>
      </w:r>
      <w:r w:rsidR="00F05008">
        <w:rPr>
          <w:rFonts w:hint="eastAsia"/>
        </w:rPr>
        <w:t>、一种电子设备，包括存储器、处理器及存储在所述存储器上并可在所述处理器上运行的计算机程序，其特征在于，所述处理器执行所述程序时实现如权利要求</w:t>
      </w:r>
      <w:r w:rsidR="00F05008">
        <w:rPr>
          <w:rFonts w:hint="eastAsia"/>
        </w:rPr>
        <w:t>1</w:t>
      </w:r>
      <w:r w:rsidR="00F05008">
        <w:rPr>
          <w:rFonts w:hint="eastAsia"/>
        </w:rPr>
        <w:t>至</w:t>
      </w:r>
      <w:r>
        <w:t>7</w:t>
      </w:r>
      <w:r w:rsidR="00F05008">
        <w:rPr>
          <w:rFonts w:hint="eastAsia"/>
        </w:rPr>
        <w:t>任一项所述</w:t>
      </w:r>
      <w:r w:rsidR="00EA7596">
        <w:rPr>
          <w:rFonts w:hint="eastAsia"/>
        </w:rPr>
        <w:t>语音转录文本</w:t>
      </w:r>
      <w:r w:rsidR="0070224F">
        <w:rPr>
          <w:rFonts w:hint="eastAsia"/>
        </w:rPr>
        <w:t>聚类方法</w:t>
      </w:r>
      <w:r w:rsidR="00F05008">
        <w:rPr>
          <w:rFonts w:hint="eastAsia"/>
        </w:rPr>
        <w:t>。</w:t>
      </w:r>
    </w:p>
    <w:p w14:paraId="044501E7" w14:textId="66779139" w:rsidR="00F05008" w:rsidRDefault="007E24CB" w:rsidP="00F05008">
      <w:pPr>
        <w:ind w:firstLine="560"/>
      </w:pPr>
      <w:r>
        <w:t>10</w:t>
      </w:r>
      <w:r w:rsidR="00F05008">
        <w:rPr>
          <w:rFonts w:hint="eastAsia"/>
        </w:rPr>
        <w:t>、一种非暂态计算机可读存储介质，其上存储有计算机程序，其特征在于，所述计算机程序被处理器执行时实现如权利要求</w:t>
      </w:r>
      <w:r w:rsidR="00F05008">
        <w:rPr>
          <w:rFonts w:hint="eastAsia"/>
        </w:rPr>
        <w:t>1</w:t>
      </w:r>
      <w:r w:rsidR="00F05008">
        <w:rPr>
          <w:rFonts w:hint="eastAsia"/>
        </w:rPr>
        <w:t>至</w:t>
      </w:r>
      <w:r>
        <w:t>7</w:t>
      </w:r>
      <w:r w:rsidR="00F05008">
        <w:rPr>
          <w:rFonts w:hint="eastAsia"/>
        </w:rPr>
        <w:t>任一项所述</w:t>
      </w:r>
      <w:r w:rsidR="00EA7596">
        <w:rPr>
          <w:rFonts w:hint="eastAsia"/>
        </w:rPr>
        <w:t>语音转录文本</w:t>
      </w:r>
      <w:r w:rsidR="0070224F">
        <w:rPr>
          <w:rFonts w:hint="eastAsia"/>
        </w:rPr>
        <w:t>聚类方法</w:t>
      </w:r>
      <w:r w:rsidR="00F05008">
        <w:rPr>
          <w:rFonts w:hint="eastAsia"/>
        </w:rPr>
        <w:t>。</w:t>
      </w:r>
    </w:p>
    <w:bookmarkEnd w:id="18"/>
    <w:p w14:paraId="328032FB" w14:textId="77777777" w:rsidR="008D58DA" w:rsidRDefault="008D58DA" w:rsidP="000366A4">
      <w:pPr>
        <w:ind w:firstLine="560"/>
        <w:sectPr w:rsidR="008D58DA" w:rsidSect="008D58DA">
          <w:pgSz w:w="11906" w:h="16838"/>
          <w:pgMar w:top="1440" w:right="1797" w:bottom="1440" w:left="1797" w:header="851" w:footer="992" w:gutter="0"/>
          <w:lnNumType w:countBy="5"/>
          <w:pgNumType w:start="1"/>
          <w:cols w:space="425"/>
          <w:titlePg/>
          <w:docGrid w:type="lines" w:linePitch="381"/>
        </w:sectPr>
      </w:pPr>
    </w:p>
    <w:p w14:paraId="7B308539" w14:textId="77777777" w:rsidR="000366A4" w:rsidRDefault="000366A4" w:rsidP="006110D5">
      <w:pPr>
        <w:pStyle w:val="a7"/>
        <w:ind w:firstLineChars="0" w:firstLine="0"/>
      </w:pPr>
      <w:r>
        <w:rPr>
          <w:rFonts w:hint="eastAsia"/>
        </w:rPr>
        <w:lastRenderedPageBreak/>
        <w:t>说</w:t>
      </w:r>
      <w:r w:rsidRPr="00D9612B">
        <w:t xml:space="preserve">   </w:t>
      </w:r>
      <w:r>
        <w:rPr>
          <w:rFonts w:hint="eastAsia"/>
        </w:rPr>
        <w:t>明</w:t>
      </w:r>
      <w:r w:rsidRPr="00D9612B">
        <w:t xml:space="preserve">   </w:t>
      </w:r>
      <w:r>
        <w:rPr>
          <w:rFonts w:hint="eastAsia"/>
        </w:rPr>
        <w:t>书</w:t>
      </w:r>
    </w:p>
    <w:p w14:paraId="0F73C4D6" w14:textId="094AE6E9" w:rsidR="00EC1366" w:rsidRDefault="00EA7596" w:rsidP="00871D3A">
      <w:pPr>
        <w:pStyle w:val="1"/>
        <w:spacing w:before="381" w:after="190"/>
        <w:rPr>
          <w:lang w:val="zh-CN"/>
        </w:rPr>
      </w:pPr>
      <w:r>
        <w:rPr>
          <w:rFonts w:hint="eastAsia"/>
        </w:rPr>
        <w:t>语音转录文本</w:t>
      </w:r>
      <w:r w:rsidR="004F398C">
        <w:rPr>
          <w:rFonts w:hint="eastAsia"/>
        </w:rPr>
        <w:t>聚类方法、装置、电子设备和存储介质</w:t>
      </w:r>
    </w:p>
    <w:p w14:paraId="6752F339" w14:textId="77777777" w:rsidR="000366A4" w:rsidRDefault="000366A4" w:rsidP="000366A4">
      <w:pPr>
        <w:ind w:firstLine="560"/>
        <w:rPr>
          <w:lang w:val="zh-CN"/>
        </w:rPr>
      </w:pPr>
    </w:p>
    <w:p w14:paraId="7449B55C" w14:textId="77777777" w:rsidR="007C71B4" w:rsidRDefault="007C71B4" w:rsidP="007C71B4">
      <w:pPr>
        <w:pStyle w:val="aa"/>
        <w:spacing w:before="190"/>
        <w:rPr>
          <w:lang w:val="zh-CN"/>
        </w:rPr>
      </w:pPr>
      <w:r>
        <w:rPr>
          <w:rFonts w:hint="eastAsia"/>
          <w:lang w:val="zh-CN"/>
        </w:rPr>
        <w:t>技术</w:t>
      </w:r>
      <w:r>
        <w:rPr>
          <w:lang w:val="zh-CN"/>
        </w:rPr>
        <w:t>领域</w:t>
      </w:r>
    </w:p>
    <w:p w14:paraId="4ABF7A97" w14:textId="416B1088" w:rsidR="007C71B4" w:rsidRDefault="00753848" w:rsidP="007C71B4">
      <w:pPr>
        <w:ind w:firstLine="560"/>
      </w:pPr>
      <w:r w:rsidRPr="00753848">
        <w:rPr>
          <w:rFonts w:hint="eastAsia"/>
        </w:rPr>
        <w:t>本发明涉及</w:t>
      </w:r>
      <w:r w:rsidR="004F398C">
        <w:rPr>
          <w:rFonts w:hint="eastAsia"/>
        </w:rPr>
        <w:t>语音转录</w:t>
      </w:r>
      <w:r w:rsidRPr="00753848">
        <w:rPr>
          <w:rFonts w:hint="eastAsia"/>
        </w:rPr>
        <w:t>技术领域，尤其涉及一种</w:t>
      </w:r>
      <w:r w:rsidR="00EA7596">
        <w:rPr>
          <w:rFonts w:hint="eastAsia"/>
        </w:rPr>
        <w:t>语音转录文本</w:t>
      </w:r>
      <w:r w:rsidR="004F398C" w:rsidRPr="004F398C">
        <w:rPr>
          <w:rFonts w:hint="eastAsia"/>
        </w:rPr>
        <w:t>聚类方法、装置、电子设备和存储介质</w:t>
      </w:r>
      <w:r>
        <w:rPr>
          <w:rFonts w:hint="eastAsia"/>
        </w:rPr>
        <w:t>。</w:t>
      </w:r>
    </w:p>
    <w:p w14:paraId="2ECEC98D" w14:textId="77777777" w:rsidR="00753848" w:rsidRPr="00753848" w:rsidRDefault="00753848" w:rsidP="007C71B4">
      <w:pPr>
        <w:ind w:firstLine="560"/>
      </w:pPr>
    </w:p>
    <w:p w14:paraId="4E16DFC4" w14:textId="77777777" w:rsidR="007C71B4" w:rsidRDefault="007C71B4" w:rsidP="007C71B4">
      <w:pPr>
        <w:pStyle w:val="aa"/>
        <w:spacing w:before="190"/>
        <w:rPr>
          <w:lang w:val="zh-CN"/>
        </w:rPr>
      </w:pPr>
      <w:r>
        <w:rPr>
          <w:rFonts w:hint="eastAsia"/>
          <w:lang w:val="zh-CN"/>
        </w:rPr>
        <w:t>背景技术</w:t>
      </w:r>
    </w:p>
    <w:p w14:paraId="4EE17984" w14:textId="5D002E9F" w:rsidR="009606A6" w:rsidRDefault="009606A6" w:rsidP="009606A6">
      <w:pPr>
        <w:ind w:firstLine="560"/>
        <w:rPr>
          <w:lang w:val="zh-CN"/>
        </w:rPr>
      </w:pPr>
      <w:r>
        <w:rPr>
          <w:rFonts w:hint="eastAsia"/>
          <w:lang w:val="zh-CN"/>
        </w:rPr>
        <w:t>随着自动</w:t>
      </w:r>
      <w:r w:rsidRPr="009606A6">
        <w:rPr>
          <w:rFonts w:hint="eastAsia"/>
          <w:lang w:val="zh-CN"/>
        </w:rPr>
        <w:t>语音识别技术（</w:t>
      </w:r>
      <w:r w:rsidRPr="009606A6">
        <w:rPr>
          <w:rFonts w:hint="eastAsia"/>
          <w:lang w:val="zh-CN"/>
        </w:rPr>
        <w:t>Automatic Speech Recognition</w:t>
      </w:r>
      <w:r w:rsidRPr="009606A6">
        <w:rPr>
          <w:rFonts w:hint="eastAsia"/>
          <w:lang w:val="zh-CN"/>
        </w:rPr>
        <w:t>，</w:t>
      </w:r>
      <w:r w:rsidRPr="009606A6">
        <w:rPr>
          <w:rFonts w:hint="eastAsia"/>
          <w:lang w:val="zh-CN"/>
        </w:rPr>
        <w:t>ASR</w:t>
      </w:r>
      <w:r w:rsidRPr="009606A6">
        <w:rPr>
          <w:rFonts w:hint="eastAsia"/>
          <w:lang w:val="zh-CN"/>
        </w:rPr>
        <w:t>）的迅速发展，出现了大量的中文</w:t>
      </w:r>
      <w:r w:rsidRPr="009606A6">
        <w:rPr>
          <w:rFonts w:hint="eastAsia"/>
          <w:lang w:val="zh-CN"/>
        </w:rPr>
        <w:t>ASR</w:t>
      </w:r>
      <w:r w:rsidR="00EA7596">
        <w:rPr>
          <w:rFonts w:hint="eastAsia"/>
          <w:lang w:val="zh-CN"/>
        </w:rPr>
        <w:t>语音转录文本</w:t>
      </w:r>
      <w:r w:rsidR="00662F27">
        <w:rPr>
          <w:rFonts w:hint="eastAsia"/>
          <w:lang w:val="zh-CN"/>
        </w:rPr>
        <w:t>。</w:t>
      </w:r>
    </w:p>
    <w:p w14:paraId="5E934F39" w14:textId="20EED633" w:rsidR="007C71B4" w:rsidRDefault="00662F27" w:rsidP="007C71B4">
      <w:pPr>
        <w:ind w:firstLine="560"/>
        <w:rPr>
          <w:lang w:val="zh-CN"/>
        </w:rPr>
      </w:pPr>
      <w:r w:rsidRPr="009606A6">
        <w:rPr>
          <w:rFonts w:hint="eastAsia"/>
          <w:lang w:val="zh-CN"/>
        </w:rPr>
        <w:t>由于录音背景有噪声、识别技术精度有限等原因，这些</w:t>
      </w:r>
      <w:r w:rsidR="00EA7596">
        <w:rPr>
          <w:rFonts w:hint="eastAsia"/>
          <w:lang w:val="zh-CN"/>
        </w:rPr>
        <w:t>语音转录文本</w:t>
      </w:r>
      <w:r w:rsidRPr="009606A6">
        <w:rPr>
          <w:rFonts w:hint="eastAsia"/>
          <w:lang w:val="zh-CN"/>
        </w:rPr>
        <w:t>普遍具有字错误率高、语句不流畅等特点</w:t>
      </w:r>
      <w:r>
        <w:rPr>
          <w:rFonts w:hint="eastAsia"/>
          <w:lang w:val="zh-CN"/>
        </w:rPr>
        <w:t>，导致</w:t>
      </w:r>
      <w:r w:rsidR="009606A6" w:rsidRPr="009606A6">
        <w:rPr>
          <w:rFonts w:hint="eastAsia"/>
          <w:lang w:val="zh-CN"/>
        </w:rPr>
        <w:t>现有的文本聚类</w:t>
      </w:r>
      <w:r w:rsidR="009606A6">
        <w:rPr>
          <w:rFonts w:hint="eastAsia"/>
          <w:lang w:val="zh-CN"/>
        </w:rPr>
        <w:t>方法</w:t>
      </w:r>
      <w:r w:rsidR="009606A6" w:rsidRPr="009606A6">
        <w:rPr>
          <w:rFonts w:hint="eastAsia"/>
          <w:lang w:val="zh-CN"/>
        </w:rPr>
        <w:t>，如</w:t>
      </w:r>
      <w:r w:rsidR="009606A6" w:rsidRPr="009606A6">
        <w:rPr>
          <w:rFonts w:hint="eastAsia"/>
          <w:lang w:val="zh-CN"/>
        </w:rPr>
        <w:t>k-means</w:t>
      </w:r>
      <w:r w:rsidR="009606A6" w:rsidRPr="009606A6">
        <w:rPr>
          <w:rFonts w:hint="eastAsia"/>
          <w:lang w:val="zh-CN"/>
        </w:rPr>
        <w:t>等，直接应用于</w:t>
      </w:r>
      <w:r w:rsidR="009606A6" w:rsidRPr="009606A6">
        <w:rPr>
          <w:rFonts w:hint="eastAsia"/>
          <w:lang w:val="zh-CN"/>
        </w:rPr>
        <w:t>ASR</w:t>
      </w:r>
      <w:r w:rsidR="00EA7596">
        <w:rPr>
          <w:rFonts w:hint="eastAsia"/>
          <w:lang w:val="zh-CN"/>
        </w:rPr>
        <w:t>语音转录文本</w:t>
      </w:r>
      <w:r w:rsidR="009606A6" w:rsidRPr="009606A6">
        <w:rPr>
          <w:rFonts w:hint="eastAsia"/>
          <w:lang w:val="zh-CN"/>
        </w:rPr>
        <w:t>时效果</w:t>
      </w:r>
      <w:r w:rsidR="009606A6">
        <w:rPr>
          <w:rFonts w:hint="eastAsia"/>
          <w:lang w:val="zh-CN"/>
        </w:rPr>
        <w:t>较差</w:t>
      </w:r>
      <w:r w:rsidR="009606A6" w:rsidRPr="009606A6">
        <w:rPr>
          <w:rFonts w:hint="eastAsia"/>
          <w:lang w:val="zh-CN"/>
        </w:rPr>
        <w:t>。</w:t>
      </w:r>
    </w:p>
    <w:p w14:paraId="5453228F" w14:textId="77777777" w:rsidR="00753848" w:rsidRDefault="00753848" w:rsidP="007C71B4">
      <w:pPr>
        <w:ind w:firstLine="560"/>
        <w:rPr>
          <w:lang w:val="zh-CN"/>
        </w:rPr>
      </w:pPr>
    </w:p>
    <w:p w14:paraId="1461B486" w14:textId="77777777" w:rsidR="007C71B4" w:rsidRDefault="007C71B4" w:rsidP="007C71B4">
      <w:pPr>
        <w:pStyle w:val="aa"/>
        <w:spacing w:before="190"/>
        <w:rPr>
          <w:lang w:val="zh-CN"/>
        </w:rPr>
      </w:pPr>
      <w:r>
        <w:rPr>
          <w:rFonts w:hint="eastAsia"/>
          <w:lang w:val="zh-CN"/>
        </w:rPr>
        <w:t>发明内容</w:t>
      </w:r>
    </w:p>
    <w:p w14:paraId="035733BA" w14:textId="3F2BA624" w:rsidR="00BA2090" w:rsidRPr="00BA2090" w:rsidRDefault="00F13356" w:rsidP="00BA2090">
      <w:pPr>
        <w:ind w:firstLine="560"/>
        <w:rPr>
          <w:lang w:val="zh-CN"/>
        </w:rPr>
      </w:pPr>
      <w:r>
        <w:rPr>
          <w:rFonts w:hint="eastAsia"/>
          <w:lang w:val="zh-CN"/>
        </w:rPr>
        <w:t>本发明</w:t>
      </w:r>
      <w:r w:rsidR="00BA2090" w:rsidRPr="00BA2090">
        <w:rPr>
          <w:rFonts w:hint="eastAsia"/>
          <w:lang w:val="zh-CN"/>
        </w:rPr>
        <w:t>提供一种</w:t>
      </w:r>
      <w:r w:rsidR="00EA7596">
        <w:rPr>
          <w:rFonts w:hint="eastAsia"/>
          <w:lang w:val="zh-CN"/>
        </w:rPr>
        <w:t>语音转录文本</w:t>
      </w:r>
      <w:r w:rsidR="004F398C" w:rsidRPr="004F398C">
        <w:rPr>
          <w:rFonts w:hint="eastAsia"/>
          <w:lang w:val="zh-CN"/>
        </w:rPr>
        <w:t>聚类方法、装置、电子设备和存储介质</w:t>
      </w:r>
      <w:r w:rsidR="00BA2090" w:rsidRPr="00BA2090">
        <w:rPr>
          <w:rFonts w:hint="eastAsia"/>
          <w:lang w:val="zh-CN"/>
        </w:rPr>
        <w:t>，用以解决现有技术中</w:t>
      </w:r>
      <w:r w:rsidR="00662F27">
        <w:rPr>
          <w:rFonts w:hint="eastAsia"/>
          <w:lang w:val="zh-CN"/>
        </w:rPr>
        <w:t>文本聚类精度较低</w:t>
      </w:r>
      <w:r w:rsidR="00BA2090" w:rsidRPr="00BA2090">
        <w:rPr>
          <w:rFonts w:hint="eastAsia"/>
          <w:lang w:val="zh-CN"/>
        </w:rPr>
        <w:t>的缺陷。</w:t>
      </w:r>
    </w:p>
    <w:p w14:paraId="43681F24" w14:textId="52C28D60" w:rsidR="00BA2090" w:rsidRDefault="00F13356" w:rsidP="00BA2090">
      <w:pPr>
        <w:ind w:firstLine="560"/>
        <w:rPr>
          <w:lang w:val="zh-CN"/>
        </w:rPr>
      </w:pPr>
      <w:r>
        <w:rPr>
          <w:rFonts w:hint="eastAsia"/>
          <w:lang w:val="zh-CN"/>
        </w:rPr>
        <w:t>本发明</w:t>
      </w:r>
      <w:r w:rsidR="00BA2090" w:rsidRPr="00BA2090">
        <w:rPr>
          <w:rFonts w:hint="eastAsia"/>
          <w:lang w:val="zh-CN"/>
        </w:rPr>
        <w:t>提供一种</w:t>
      </w:r>
      <w:r w:rsidR="00EA7596">
        <w:rPr>
          <w:rFonts w:hint="eastAsia"/>
          <w:lang w:val="zh-CN"/>
        </w:rPr>
        <w:t>语音转录文本</w:t>
      </w:r>
      <w:r w:rsidR="00662F27" w:rsidRPr="004F398C">
        <w:rPr>
          <w:rFonts w:hint="eastAsia"/>
          <w:lang w:val="zh-CN"/>
        </w:rPr>
        <w:t>聚类方法</w:t>
      </w:r>
      <w:r w:rsidR="00BA2090" w:rsidRPr="00BA2090">
        <w:rPr>
          <w:rFonts w:hint="eastAsia"/>
          <w:lang w:val="zh-CN"/>
        </w:rPr>
        <w:t>，包括：</w:t>
      </w:r>
    </w:p>
    <w:p w14:paraId="448C7192" w14:textId="77777777" w:rsidR="00102E6B" w:rsidRDefault="00102E6B" w:rsidP="00102E6B">
      <w:pPr>
        <w:ind w:firstLine="560"/>
      </w:pPr>
      <w:r>
        <w:rPr>
          <w:rFonts w:hint="eastAsia"/>
        </w:rPr>
        <w:t>提取各语音转录文本的向量表示；</w:t>
      </w:r>
    </w:p>
    <w:p w14:paraId="5AEDC10F" w14:textId="77777777" w:rsidR="00102E6B" w:rsidRDefault="00102E6B" w:rsidP="00102E6B">
      <w:pPr>
        <w:ind w:firstLine="560"/>
      </w:pPr>
      <w:r>
        <w:rPr>
          <w:rFonts w:hint="eastAsia"/>
        </w:rPr>
        <w:t>将各语音转录文本的向量表示输入至文本聚类模型，得到所述文本聚类模型输出的各语音转录文本的聚类结果；</w:t>
      </w:r>
    </w:p>
    <w:p w14:paraId="0CB68DB2" w14:textId="6E14402D" w:rsidR="00102E6B" w:rsidRPr="00BA2090" w:rsidRDefault="00102E6B" w:rsidP="00102E6B">
      <w:pPr>
        <w:ind w:firstLine="560"/>
        <w:rPr>
          <w:lang w:val="zh-CN"/>
        </w:rPr>
      </w:pPr>
      <w:r>
        <w:rPr>
          <w:rFonts w:hint="eastAsia"/>
        </w:rPr>
        <w:t>所述文本聚类模型基于多个样本语音转录文本的向量表示以及各样本语音转录文本的聚类结果训练得到，所述文本聚类模型的训练以最小化相同样本语音转录文本的向量表示之间的距离，最大化不同</w:t>
      </w:r>
      <w:r>
        <w:rPr>
          <w:rFonts w:hint="eastAsia"/>
        </w:rPr>
        <w:lastRenderedPageBreak/>
        <w:t>样本语音转录文本的向量表示之间的距离，最小化样本语音转录文本的向量表示与其所属类别的语义向量之间的距离以及最大化样本语音转录文本的向量表示与其它类别的语义向量之间的距离为目标。</w:t>
      </w:r>
    </w:p>
    <w:p w14:paraId="6966B2CA" w14:textId="77777777" w:rsidR="00102E6B" w:rsidRDefault="00BA2090" w:rsidP="00102E6B">
      <w:pPr>
        <w:ind w:firstLine="560"/>
      </w:pPr>
      <w:r>
        <w:rPr>
          <w:rFonts w:hint="eastAsia"/>
          <w:lang w:val="zh-CN"/>
        </w:rPr>
        <w:t>根据</w:t>
      </w:r>
      <w:r>
        <w:rPr>
          <w:lang w:val="zh-CN"/>
        </w:rPr>
        <w:t>本发明</w:t>
      </w:r>
      <w:r w:rsidR="008822B3">
        <w:rPr>
          <w:rFonts w:hint="eastAsia"/>
          <w:lang w:val="zh-CN"/>
        </w:rPr>
        <w:t>提供</w:t>
      </w:r>
      <w:r w:rsidR="00A52963">
        <w:rPr>
          <w:rFonts w:hint="eastAsia"/>
          <w:lang w:val="zh-CN"/>
        </w:rPr>
        <w:t>的</w:t>
      </w:r>
      <w:r w:rsidR="008822B3">
        <w:rPr>
          <w:rFonts w:hint="eastAsia"/>
          <w:lang w:val="zh-CN"/>
        </w:rPr>
        <w:t>一种</w:t>
      </w:r>
      <w:r w:rsidR="00EA7596">
        <w:rPr>
          <w:rFonts w:hint="eastAsia"/>
          <w:lang w:val="zh-CN"/>
        </w:rPr>
        <w:t>语音转录文本</w:t>
      </w:r>
      <w:r w:rsidR="00662F27" w:rsidRPr="004F398C">
        <w:rPr>
          <w:rFonts w:hint="eastAsia"/>
          <w:lang w:val="zh-CN"/>
        </w:rPr>
        <w:t>聚类方法</w:t>
      </w:r>
      <w:r>
        <w:rPr>
          <w:lang w:val="zh-CN"/>
        </w:rPr>
        <w:t>，</w:t>
      </w:r>
      <w:r w:rsidR="00102E6B">
        <w:rPr>
          <w:rFonts w:hint="eastAsia"/>
        </w:rPr>
        <w:t>所述文本聚类模型基于如下步骤训练得到：</w:t>
      </w:r>
    </w:p>
    <w:p w14:paraId="23E5EB8B" w14:textId="77777777" w:rsidR="00102E6B" w:rsidRDefault="00102E6B" w:rsidP="00102E6B">
      <w:pPr>
        <w:ind w:firstLine="560"/>
      </w:pPr>
      <w:r>
        <w:rPr>
          <w:rFonts w:hint="eastAsia"/>
        </w:rPr>
        <w:t>提取各样本语音转录文本的样本向量表示，并基于各样本向量表示进行文本聚类，得到各样本语音转录文本的初始聚类结果；</w:t>
      </w:r>
    </w:p>
    <w:p w14:paraId="4689E626" w14:textId="77777777" w:rsidR="00102E6B" w:rsidRDefault="00102E6B" w:rsidP="00102E6B">
      <w:pPr>
        <w:ind w:firstLine="560"/>
      </w:pPr>
      <w:r>
        <w:rPr>
          <w:rFonts w:hint="eastAsia"/>
        </w:rPr>
        <w:t>基于相同类别中各样本语音转录文本的样本向量表示，确定各类别的语义向量；</w:t>
      </w:r>
    </w:p>
    <w:p w14:paraId="0C7F873E" w14:textId="1FBF5DE4" w:rsidR="00BA2090" w:rsidDel="00696239" w:rsidRDefault="00102E6B" w:rsidP="00102E6B">
      <w:pPr>
        <w:ind w:firstLine="560"/>
        <w:rPr>
          <w:del w:id="19" w:author="zeng jielin" w:date="2022-05-19T14:52:00Z"/>
        </w:rPr>
      </w:pPr>
      <w:r>
        <w:rPr>
          <w:rFonts w:hint="eastAsia"/>
        </w:rPr>
        <w:t>基于相同样本语音转录文本的向量表示之间的距离，不同样本语音转录文本的向量表示之间的距离，样本语音转录文本的向量表示与其所属类别的语义向量之间的距离以及样本语音转录文本的向量表示与其它类别的语义向量之间的距离，确定所述文本聚类模型的损失值，并基于所述损失值对所述文本聚类模型的初始模型进行训练，</w:t>
      </w:r>
      <w:ins w:id="20" w:author="zeng jielin" w:date="2022-05-19T14:52:00Z">
        <w:r w:rsidR="00696239">
          <w:rPr>
            <w:rFonts w:hint="eastAsia"/>
          </w:rPr>
          <w:t>更新文本聚类模型，然后重复以上步骤直至模型达到理想效果。</w:t>
        </w:r>
      </w:ins>
      <w:del w:id="21" w:author="zeng jielin" w:date="2022-05-19T14:52:00Z">
        <w:r w:rsidDel="00696239">
          <w:rPr>
            <w:rFonts w:hint="eastAsia"/>
          </w:rPr>
          <w:delText>得到所述文本聚类模型。</w:delText>
        </w:r>
      </w:del>
    </w:p>
    <w:p w14:paraId="0B81BF49" w14:textId="77777777" w:rsidR="00696239" w:rsidRDefault="00696239" w:rsidP="00102E6B">
      <w:pPr>
        <w:ind w:firstLine="560"/>
        <w:rPr>
          <w:ins w:id="22" w:author="zeng jielin" w:date="2022-05-19T14:52:00Z"/>
          <w:rFonts w:hint="eastAsia"/>
          <w:lang w:val="zh-CN"/>
        </w:rPr>
      </w:pPr>
    </w:p>
    <w:p w14:paraId="5A8AC4E6" w14:textId="77777777" w:rsidR="00102E6B" w:rsidRDefault="00102E6B" w:rsidP="00102E6B">
      <w:pPr>
        <w:ind w:firstLine="560"/>
      </w:pPr>
      <w:r>
        <w:rPr>
          <w:rFonts w:hint="eastAsia"/>
          <w:lang w:val="zh-CN"/>
        </w:rPr>
        <w:t>根据</w:t>
      </w:r>
      <w:r>
        <w:rPr>
          <w:lang w:val="zh-CN"/>
        </w:rPr>
        <w:t>本发明</w:t>
      </w:r>
      <w:r>
        <w:rPr>
          <w:rFonts w:hint="eastAsia"/>
          <w:lang w:val="zh-CN"/>
        </w:rPr>
        <w:t>提供的一种语音转录文本</w:t>
      </w:r>
      <w:r w:rsidRPr="004F398C">
        <w:rPr>
          <w:rFonts w:hint="eastAsia"/>
          <w:lang w:val="zh-CN"/>
        </w:rPr>
        <w:t>聚类方法</w:t>
      </w:r>
      <w:r>
        <w:rPr>
          <w:lang w:val="zh-CN"/>
        </w:rPr>
        <w:t>，</w:t>
      </w:r>
      <w:r>
        <w:rPr>
          <w:rFonts w:hint="eastAsia"/>
        </w:rPr>
        <w:t>所述基于相同样本语音转录文本的向量表示之间的距离，不同样本语音转录文本的向量表示之间的距离，样本语音转录文本的向量表示与其所属类别的语义向量之间的距离以及样本语音转录文本的向量表示与其它类别的语义向量之间的距离，确定所述文本聚类模型的损失值，包括：</w:t>
      </w:r>
    </w:p>
    <w:p w14:paraId="18B09D39" w14:textId="77777777" w:rsidR="00102E6B" w:rsidRDefault="00102E6B" w:rsidP="00102E6B">
      <w:pPr>
        <w:ind w:firstLine="560"/>
      </w:pPr>
      <w:r>
        <w:rPr>
          <w:rFonts w:hint="eastAsia"/>
        </w:rPr>
        <w:t>基于相同样本语音转录文本的向量表示之间的余弦相似度，以及不同样本语音转录文本的向量表示之间的余弦相似度，确定文本层面的对比损失值；</w:t>
      </w:r>
    </w:p>
    <w:p w14:paraId="4A8C5C3D" w14:textId="77777777" w:rsidR="00102E6B" w:rsidRDefault="00102E6B" w:rsidP="00102E6B">
      <w:pPr>
        <w:ind w:firstLine="560"/>
      </w:pPr>
      <w:r>
        <w:rPr>
          <w:rFonts w:hint="eastAsia"/>
        </w:rPr>
        <w:t>基于样本语音转录文本的向量表示与其所属类别的语义向量之间的余弦相似度以及样本语音转录文本的向量表示与其它类别的语义向量之间的余弦相似度，确定类别层面的对比损失值；</w:t>
      </w:r>
    </w:p>
    <w:p w14:paraId="237DBB87" w14:textId="05BB6369" w:rsidR="00102E6B" w:rsidRDefault="00102E6B" w:rsidP="00102E6B">
      <w:pPr>
        <w:ind w:firstLine="560"/>
        <w:rPr>
          <w:lang w:val="zh-CN"/>
        </w:rPr>
      </w:pPr>
      <w:r>
        <w:rPr>
          <w:rFonts w:hint="eastAsia"/>
        </w:rPr>
        <w:t>基于所述文本层面的对比损失值，以及所述类别层面的对比损失</w:t>
      </w:r>
      <w:r>
        <w:rPr>
          <w:rFonts w:hint="eastAsia"/>
        </w:rPr>
        <w:lastRenderedPageBreak/>
        <w:t>值，确定所述文本聚类模型的损失值。</w:t>
      </w:r>
    </w:p>
    <w:p w14:paraId="29435368" w14:textId="77777777" w:rsidR="00102E6B" w:rsidRDefault="00102E6B" w:rsidP="00102E6B">
      <w:pPr>
        <w:ind w:firstLine="560"/>
      </w:pPr>
      <w:r>
        <w:rPr>
          <w:rFonts w:hint="eastAsia"/>
          <w:lang w:val="zh-CN"/>
        </w:rPr>
        <w:t>根据</w:t>
      </w:r>
      <w:r>
        <w:rPr>
          <w:lang w:val="zh-CN"/>
        </w:rPr>
        <w:t>本发明</w:t>
      </w:r>
      <w:r>
        <w:rPr>
          <w:rFonts w:hint="eastAsia"/>
          <w:lang w:val="zh-CN"/>
        </w:rPr>
        <w:t>提供的一种语音转录文本</w:t>
      </w:r>
      <w:r w:rsidRPr="004F398C">
        <w:rPr>
          <w:rFonts w:hint="eastAsia"/>
          <w:lang w:val="zh-CN"/>
        </w:rPr>
        <w:t>聚类方法</w:t>
      </w:r>
      <w:r>
        <w:rPr>
          <w:lang w:val="zh-CN"/>
        </w:rPr>
        <w:t>，</w:t>
      </w:r>
      <w:r>
        <w:rPr>
          <w:rFonts w:hint="eastAsia"/>
        </w:rPr>
        <w:t>所述文本层面的对比损失值基于如下公式确定：</w:t>
      </w:r>
    </w:p>
    <w:p w14:paraId="16E37940" w14:textId="534CE2AF" w:rsidR="00102E6B" w:rsidRPr="004563F3" w:rsidRDefault="00141331" w:rsidP="00102E6B">
      <w:pPr>
        <w:ind w:firstLine="560"/>
        <w:rPr>
          <w:rFonts w:ascii="仿宋" w:hAnsi="仿宋"/>
        </w:rPr>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I</m:t>
              </m:r>
            </m:sup>
          </m:sSubSup>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num>
                        <m:den>
                          <m:r>
                            <w:rPr>
                              <w:rFonts w:ascii="Cambria Math" w:hAnsi="Cambria Math"/>
                            </w:rPr>
                            <m:t>τ</m:t>
                          </m:r>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hint="eastAsia"/>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ins w:id="23" w:author="zeng jielin" w:date="2022-05-19T14:52:00Z">
                                          <w:rPr>
                                            <w:rFonts w:ascii="Cambria Math" w:hAnsi="Cambria Math" w:hint="eastAsia"/>
                                          </w:rPr>
                                          <m:t>b</m:t>
                                        </w:ins>
                                      </m:r>
                                      <m:r>
                                        <w:del w:id="24" w:author="zeng jielin" w:date="2022-05-19T14:52:00Z">
                                          <w:rPr>
                                            <w:rFonts w:ascii="Cambria Math" w:hAnsi="Cambria Math"/>
                                          </w:rPr>
                                          <m:t>a</m:t>
                                        </w:del>
                                      </m:r>
                                    </m:sup>
                                  </m:sSubSup>
                                </m:e>
                              </m:d>
                            </m:num>
                            <m:den>
                              <m:r>
                                <w:rPr>
                                  <w:rFonts w:ascii="Cambria Math" w:hAnsi="Cambria Math"/>
                                </w:rPr>
                                <m:t>τ</m:t>
                              </m:r>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num>
                                <m:den>
                                  <m:r>
                                    <w:rPr>
                                      <w:rFonts w:ascii="Cambria Math" w:hAnsi="Cambria Math"/>
                                    </w:rPr>
                                    <m:t>τ</m:t>
                                  </m:r>
                                </m:den>
                              </m:f>
                            </m:e>
                          </m:d>
                        </m:e>
                      </m:func>
                    </m:e>
                  </m:func>
                </m:e>
              </m:nary>
            </m:den>
          </m:f>
        </m:oMath>
      </m:oMathPara>
    </w:p>
    <w:p w14:paraId="2FAF5621" w14:textId="725794AC" w:rsidR="00102E6B" w:rsidRDefault="00102E6B" w:rsidP="00102E6B">
      <w:pPr>
        <w:ind w:firstLine="560"/>
        <w:rPr>
          <w:iCs/>
        </w:rPr>
      </w:pPr>
      <w:r>
        <w:rPr>
          <w:rFonts w:hint="eastAsia"/>
        </w:rPr>
        <w:t>其中，</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I</m:t>
            </m:r>
          </m:sup>
        </m:sSubSup>
      </m:oMath>
      <w:r>
        <w:rPr>
          <w:rFonts w:hint="eastAsia"/>
        </w:rPr>
        <w:t>表示所述文本层面的对比损失值，</w:t>
      </w:r>
      <m:oMath>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oMath>
      <w:r>
        <w:rPr>
          <w:rFonts w:hint="eastAsia"/>
        </w:rPr>
        <w:t>表示所述相同样本语音转录文本的向量表示之间的余弦相似度，</w:t>
      </w:r>
      <m:oMath>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oMath>
      <w:r>
        <w:rPr>
          <w:rFonts w:hint="eastAsia"/>
        </w:rPr>
        <w:t>表示所述不同样本语音转录文本的向量表示之间的余弦相似度，</w:t>
      </w:r>
      <w:commentRangeStart w:id="25"/>
      <m:oMath>
        <m:r>
          <w:rPr>
            <w:rFonts w:ascii="Cambria Math" w:hAnsi="Cambria Math"/>
          </w:rPr>
          <m:t>τ</m:t>
        </m:r>
      </m:oMath>
      <w:r>
        <w:rPr>
          <w:rFonts w:hint="eastAsia"/>
          <w:iCs/>
        </w:rPr>
        <w:t>表示</w:t>
      </w:r>
      <w:ins w:id="26" w:author="zeng jielin" w:date="2022-05-19T14:54:00Z">
        <w:r w:rsidR="00696239">
          <w:rPr>
            <w:rFonts w:hint="eastAsia"/>
            <w:iCs/>
          </w:rPr>
          <w:t>余弦值的缩放程度，避免训练过程中出现梯度消失等问题</w:t>
        </w:r>
      </w:ins>
      <w:del w:id="27" w:author="zeng jielin" w:date="2022-05-19T14:54:00Z">
        <w:r w:rsidDel="00696239">
          <w:rPr>
            <w:rFonts w:hint="eastAsia"/>
            <w:iCs/>
          </w:rPr>
          <w:delText>*</w:delText>
        </w:r>
        <w:r w:rsidDel="00696239">
          <w:rPr>
            <w:iCs/>
          </w:rPr>
          <w:delText>**</w:delText>
        </w:r>
      </w:del>
      <w:r>
        <w:rPr>
          <w:rFonts w:hint="eastAsia"/>
          <w:iCs/>
        </w:rPr>
        <w:t>，</w:t>
      </w:r>
      <m:oMath>
        <m:r>
          <w:rPr>
            <w:rFonts w:ascii="Cambria Math" w:hAnsi="Cambria Math"/>
          </w:rPr>
          <m:t>N</m:t>
        </m:r>
      </m:oMath>
      <w:r>
        <w:rPr>
          <w:rFonts w:hint="eastAsia"/>
          <w:iCs/>
        </w:rPr>
        <w:t>表示</w:t>
      </w:r>
      <w:ins w:id="28" w:author="zeng jielin" w:date="2022-05-19T14:55:00Z">
        <w:r w:rsidR="00696239">
          <w:rPr>
            <w:rFonts w:hint="eastAsia"/>
            <w:iCs/>
          </w:rPr>
          <w:t>一个训练批次的样本数量</w:t>
        </w:r>
      </w:ins>
      <w:del w:id="29" w:author="zeng jielin" w:date="2022-05-19T14:55:00Z">
        <w:r w:rsidDel="00696239">
          <w:rPr>
            <w:rFonts w:hint="eastAsia"/>
            <w:iCs/>
          </w:rPr>
          <w:delText>*</w:delText>
        </w:r>
        <w:r w:rsidDel="00696239">
          <w:rPr>
            <w:iCs/>
          </w:rPr>
          <w:delText>**</w:delText>
        </w:r>
        <w:commentRangeEnd w:id="25"/>
        <w:r w:rsidDel="00696239">
          <w:rPr>
            <w:rStyle w:val="af"/>
          </w:rPr>
          <w:commentReference w:id="25"/>
        </w:r>
      </w:del>
      <w:r>
        <w:rPr>
          <w:rFonts w:hint="eastAsia"/>
          <w:iCs/>
        </w:rPr>
        <w:t>；</w:t>
      </w:r>
    </w:p>
    <w:p w14:paraId="74880D92" w14:textId="77777777" w:rsidR="00102E6B" w:rsidRDefault="00102E6B" w:rsidP="00102E6B">
      <w:pPr>
        <w:ind w:firstLine="560"/>
      </w:pPr>
      <w:r>
        <w:rPr>
          <w:rFonts w:hint="eastAsia"/>
          <w:iCs/>
        </w:rPr>
        <w:t>所述</w:t>
      </w:r>
      <w:r>
        <w:rPr>
          <w:rFonts w:hint="eastAsia"/>
        </w:rPr>
        <w:t>类别层面的对比损失值基于如下公式确定：</w:t>
      </w:r>
    </w:p>
    <w:p w14:paraId="227D9539" w14:textId="77777777" w:rsidR="00102E6B" w:rsidRPr="00B270AE" w:rsidRDefault="00141331" w:rsidP="00102E6B">
      <w:pPr>
        <w:ind w:firstLine="560"/>
        <w:rPr>
          <w:rFonts w:ascii="仿宋" w:hAnsi="仿宋"/>
        </w:rPr>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C</m:t>
              </m:r>
            </m:sup>
          </m:sSubSup>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c</m:t>
                              </m:r>
                            </m:sub>
                          </m:sSub>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r</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j</m:t>
                                  </m:r>
                                </m:sub>
                              </m:sSub>
                            </m:den>
                          </m:f>
                        </m:e>
                      </m:d>
                    </m:e>
                  </m:func>
                </m:e>
              </m:nary>
            </m:den>
          </m:f>
        </m:oMath>
      </m:oMathPara>
    </w:p>
    <w:p w14:paraId="46D276DC" w14:textId="77777777" w:rsidR="00102E6B" w:rsidRPr="00F911C5" w:rsidRDefault="00141331" w:rsidP="00102E6B">
      <w:pPr>
        <w:ind w:firstLine="560"/>
        <w:rPr>
          <w:rFonts w:ascii="仿宋" w:eastAsia="仿宋" w:hAnsi="仿宋" w:cs="宋体"/>
          <w:i/>
          <w:szCs w:val="28"/>
        </w:rPr>
      </w:pPr>
      <m:oMathPara>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c</m:t>
              </m:r>
            </m:sub>
          </m:sSub>
          <m:r>
            <w:rPr>
              <w:rFonts w:ascii="Cambria Math" w:eastAsia="仿宋" w:hAnsi="Cambria Math" w:cs="宋体"/>
              <w:szCs w:val="28"/>
            </w:rPr>
            <m:t>=</m:t>
          </m:r>
          <m:f>
            <m:fPr>
              <m:ctrlPr>
                <w:rPr>
                  <w:rFonts w:ascii="Cambria Math" w:eastAsia="仿宋" w:hAnsi="Cambria Math" w:cs="宋体"/>
                  <w:i/>
                  <w:szCs w:val="28"/>
                </w:rPr>
              </m:ctrlPr>
            </m:fPr>
            <m:num>
              <m:nary>
                <m:naryPr>
                  <m:chr m:val="∑"/>
                  <m:limLoc m:val="subSup"/>
                  <m:ctrlPr>
                    <w:rPr>
                      <w:rFonts w:ascii="Cambria Math" w:eastAsia="仿宋" w:hAnsi="Cambria Math" w:cs="宋体"/>
                      <w:i/>
                      <w:szCs w:val="28"/>
                    </w:rPr>
                  </m:ctrlPr>
                </m:naryPr>
                <m:sub>
                  <m:r>
                    <w:rPr>
                      <w:rFonts w:ascii="Cambria Math" w:eastAsia="仿宋" w:hAnsi="Cambria Math" w:cs="宋体"/>
                      <w:szCs w:val="28"/>
                    </w:rPr>
                    <m:t>i=1</m:t>
                  </m:r>
                </m:sub>
                <m:sup>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sup>
                <m:e>
                  <m:sSub>
                    <m:sSubPr>
                      <m:ctrlPr>
                        <w:rPr>
                          <w:rFonts w:ascii="Cambria Math" w:eastAsia="仿宋" w:hAnsi="Cambria Math" w:cs="宋体"/>
                          <w:i/>
                          <w:szCs w:val="28"/>
                        </w:rPr>
                      </m:ctrlPr>
                    </m:sSubPr>
                    <m:e>
                      <m:d>
                        <m:dPr>
                          <m:begChr m:val="‖"/>
                          <m:endChr m:val="‖"/>
                          <m:ctrlPr>
                            <w:rPr>
                              <w:rFonts w:ascii="Cambria Math" w:eastAsia="仿宋" w:hAnsi="Cambria Math" w:cs="宋体"/>
                              <w:i/>
                              <w:szCs w:val="28"/>
                            </w:rPr>
                          </m:ctrlPr>
                        </m:dPr>
                        <m:e>
                          <m:sSub>
                            <m:sSubPr>
                              <m:ctrlPr>
                                <w:rPr>
                                  <w:rFonts w:ascii="Cambria Math" w:eastAsia="仿宋" w:hAnsi="Cambria Math" w:cs="宋体"/>
                                  <w:i/>
                                  <w:szCs w:val="28"/>
                                </w:rPr>
                              </m:ctrlPr>
                            </m:sSubPr>
                            <m:e>
                              <m:r>
                                <w:rPr>
                                  <w:rFonts w:ascii="Cambria Math" w:eastAsia="仿宋" w:hAnsi="Cambria Math" w:cs="宋体"/>
                                  <w:szCs w:val="28"/>
                                </w:rPr>
                                <m:t>s</m:t>
                              </m:r>
                            </m:e>
                            <m:sub>
                              <m:r>
                                <w:rPr>
                                  <w:rFonts w:ascii="Cambria Math" w:eastAsia="仿宋" w:hAnsi="Cambria Math" w:cs="宋体"/>
                                  <w:szCs w:val="28"/>
                                </w:rPr>
                                <m:t>i</m:t>
                              </m:r>
                            </m:sub>
                          </m:sSub>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e</m:t>
                              </m:r>
                            </m:e>
                            <m:sub>
                              <m:r>
                                <w:rPr>
                                  <w:rFonts w:ascii="Cambria Math" w:eastAsia="仿宋" w:hAnsi="Cambria Math" w:cs="宋体"/>
                                  <w:szCs w:val="28"/>
                                </w:rPr>
                                <m:t>c</m:t>
                              </m:r>
                            </m:sub>
                          </m:sSub>
                        </m:e>
                      </m:d>
                    </m:e>
                    <m:sub>
                      <m:r>
                        <w:rPr>
                          <w:rFonts w:ascii="Cambria Math" w:eastAsia="仿宋" w:hAnsi="Cambria Math" w:cs="宋体"/>
                          <w:szCs w:val="28"/>
                        </w:rPr>
                        <m:t>2</m:t>
                      </m:r>
                    </m:sub>
                  </m:sSub>
                </m:e>
              </m:nary>
            </m:num>
            <m:den>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r>
                <m:rPr>
                  <m:sty m:val="p"/>
                </m:rPr>
                <w:rPr>
                  <w:rFonts w:ascii="Cambria Math" w:eastAsia="仿宋" w:hAnsi="Cambria Math" w:cs="宋体"/>
                  <w:szCs w:val="28"/>
                </w:rPr>
                <m:t>log⁡</m:t>
              </m:r>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r>
                <w:rPr>
                  <w:rFonts w:ascii="Cambria Math" w:eastAsia="仿宋" w:hAnsi="Cambria Math" w:cs="宋体"/>
                  <w:szCs w:val="28"/>
                </w:rPr>
                <m:t>+α)</m:t>
              </m:r>
            </m:den>
          </m:f>
        </m:oMath>
      </m:oMathPara>
    </w:p>
    <w:p w14:paraId="1326B6E2" w14:textId="77777777" w:rsidR="00102E6B" w:rsidRPr="002B5746" w:rsidRDefault="00141331" w:rsidP="00102E6B">
      <w:pPr>
        <w:ind w:firstLine="560"/>
        <w:rPr>
          <w:rFonts w:ascii="仿宋" w:eastAsia="仿宋" w:hAnsi="仿宋" w:cs="宋体"/>
          <w:i/>
          <w:szCs w:val="28"/>
        </w:rPr>
      </w:pPr>
      <m:oMathPara>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j</m:t>
              </m:r>
            </m:sub>
          </m:sSub>
          <m:r>
            <w:rPr>
              <w:rFonts w:ascii="Cambria Math" w:eastAsia="仿宋" w:hAnsi="Cambria Math" w:cs="宋体"/>
              <w:szCs w:val="28"/>
            </w:rPr>
            <m:t>=</m:t>
          </m:r>
          <m:f>
            <m:fPr>
              <m:ctrlPr>
                <w:rPr>
                  <w:rFonts w:ascii="Cambria Math" w:eastAsia="仿宋" w:hAnsi="Cambria Math" w:cs="宋体"/>
                  <w:i/>
                  <w:szCs w:val="28"/>
                </w:rPr>
              </m:ctrlPr>
            </m:fPr>
            <m:num>
              <m:nary>
                <m:naryPr>
                  <m:chr m:val="∑"/>
                  <m:limLoc m:val="subSup"/>
                  <m:ctrlPr>
                    <w:rPr>
                      <w:rFonts w:ascii="Cambria Math" w:eastAsia="仿宋" w:hAnsi="Cambria Math" w:cs="宋体"/>
                      <w:i/>
                      <w:szCs w:val="28"/>
                    </w:rPr>
                  </m:ctrlPr>
                </m:naryPr>
                <m:sub>
                  <m:r>
                    <w:rPr>
                      <w:rFonts w:ascii="Cambria Math" w:eastAsia="仿宋" w:hAnsi="Cambria Math" w:cs="宋体"/>
                      <w:szCs w:val="28"/>
                    </w:rPr>
                    <m:t>i=1</m:t>
                  </m:r>
                </m:sub>
                <m:sup>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sup>
                <m:e>
                  <m:sSub>
                    <m:sSubPr>
                      <m:ctrlPr>
                        <w:rPr>
                          <w:rFonts w:ascii="Cambria Math" w:eastAsia="仿宋" w:hAnsi="Cambria Math" w:cs="宋体"/>
                          <w:i/>
                          <w:szCs w:val="28"/>
                        </w:rPr>
                      </m:ctrlPr>
                    </m:sSubPr>
                    <m:e>
                      <m:d>
                        <m:dPr>
                          <m:begChr m:val="‖"/>
                          <m:endChr m:val="‖"/>
                          <m:ctrlPr>
                            <w:rPr>
                              <w:rFonts w:ascii="Cambria Math" w:eastAsia="仿宋" w:hAnsi="Cambria Math" w:cs="宋体"/>
                              <w:i/>
                              <w:szCs w:val="28"/>
                            </w:rPr>
                          </m:ctrlPr>
                        </m:dPr>
                        <m:e>
                          <m:sSub>
                            <m:sSubPr>
                              <m:ctrlPr>
                                <w:rPr>
                                  <w:rFonts w:ascii="Cambria Math" w:eastAsia="仿宋" w:hAnsi="Cambria Math" w:cs="宋体"/>
                                  <w:i/>
                                  <w:szCs w:val="28"/>
                                </w:rPr>
                              </m:ctrlPr>
                            </m:sSubPr>
                            <m:e>
                              <m:r>
                                <w:rPr>
                                  <w:rFonts w:ascii="Cambria Math" w:eastAsia="仿宋" w:hAnsi="Cambria Math" w:cs="宋体"/>
                                  <w:szCs w:val="28"/>
                                </w:rPr>
                                <m:t>s</m:t>
                              </m:r>
                            </m:e>
                            <m:sub>
                              <m:r>
                                <w:rPr>
                                  <w:rFonts w:ascii="Cambria Math" w:eastAsia="仿宋" w:hAnsi="Cambria Math" w:cs="宋体"/>
                                  <w:szCs w:val="28"/>
                                </w:rPr>
                                <m:t>i</m:t>
                              </m:r>
                            </m:sub>
                          </m:sSub>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e</m:t>
                              </m:r>
                            </m:e>
                            <m:sub>
                              <m:r>
                                <w:rPr>
                                  <w:rFonts w:ascii="Cambria Math" w:eastAsia="仿宋" w:hAnsi="Cambria Math" w:cs="宋体"/>
                                  <w:szCs w:val="28"/>
                                </w:rPr>
                                <m:t>j</m:t>
                              </m:r>
                            </m:sub>
                          </m:sSub>
                        </m:e>
                      </m:d>
                    </m:e>
                    <m:sub>
                      <m:r>
                        <w:rPr>
                          <w:rFonts w:ascii="Cambria Math" w:eastAsia="仿宋" w:hAnsi="Cambria Math" w:cs="宋体"/>
                          <w:szCs w:val="28"/>
                        </w:rPr>
                        <m:t>2</m:t>
                      </m:r>
                    </m:sub>
                  </m:sSub>
                </m:e>
              </m:nary>
            </m:num>
            <m:den>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r>
                <m:rPr>
                  <m:sty m:val="p"/>
                </m:rPr>
                <w:rPr>
                  <w:rFonts w:ascii="Cambria Math" w:eastAsia="仿宋" w:hAnsi="Cambria Math" w:cs="宋体"/>
                  <w:szCs w:val="28"/>
                </w:rPr>
                <m:t>log⁡</m:t>
              </m:r>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r>
                <w:rPr>
                  <w:rFonts w:ascii="Cambria Math" w:eastAsia="仿宋" w:hAnsi="Cambria Math" w:cs="宋体"/>
                  <w:szCs w:val="28"/>
                </w:rPr>
                <m:t>+α)</m:t>
              </m:r>
            </m:den>
          </m:f>
        </m:oMath>
      </m:oMathPara>
    </w:p>
    <w:p w14:paraId="4F42B13A" w14:textId="77777777" w:rsidR="00102E6B" w:rsidRPr="00CD4F00" w:rsidRDefault="00141331" w:rsidP="00102E6B">
      <w:pPr>
        <w:ind w:firstLine="560"/>
        <w:rPr>
          <w:rFonts w:ascii="仿宋" w:eastAsia="仿宋" w:hAnsi="仿宋" w:cs="宋体"/>
          <w:i/>
        </w:rPr>
      </w:pPr>
      <m:oMathPara>
        <m:oMath>
          <m:sSub>
            <m:sSubPr>
              <m:ctrlPr>
                <w:rPr>
                  <w:rFonts w:ascii="Cambria Math" w:hAnsi="Cambria Math"/>
                </w:rPr>
              </m:ctrlPr>
            </m:sSubPr>
            <m:e>
              <m:r>
                <w:rPr>
                  <w:rFonts w:ascii="Cambria Math" w:hAnsi="Cambria Math"/>
                </w:rPr>
                <m:t>e</m:t>
              </m:r>
            </m:e>
            <m:sub>
              <m: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14:paraId="4C95CF98" w14:textId="77777777" w:rsidR="00102E6B" w:rsidRPr="002E5D97" w:rsidRDefault="00141331" w:rsidP="00102E6B">
      <w:pPr>
        <w:ind w:firstLine="560"/>
        <w:rPr>
          <w:rFonts w:ascii="仿宋" w:eastAsia="仿宋" w:hAnsi="仿宋" w:cs="宋体"/>
          <w:i/>
          <w:szCs w:val="28"/>
        </w:rPr>
      </w:pPr>
      <m:oMathPara>
        <m:oMath>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j</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14:paraId="73433F70" w14:textId="2A49C5AC" w:rsidR="00102E6B" w:rsidRDefault="00102E6B" w:rsidP="00102E6B">
      <w:pPr>
        <w:ind w:firstLine="560"/>
        <w:rPr>
          <w:lang w:val="zh-CN"/>
        </w:rPr>
      </w:pPr>
      <w:r>
        <w:rPr>
          <w:rFonts w:hint="eastAsia"/>
        </w:rPr>
        <w:t>其中，</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C</m:t>
            </m:r>
          </m:sup>
        </m:sSubSup>
      </m:oMath>
      <w:r>
        <w:rPr>
          <w:rFonts w:hint="eastAsia"/>
        </w:rPr>
        <w:t>表示</w:t>
      </w:r>
      <w:r>
        <w:rPr>
          <w:rFonts w:hint="eastAsia"/>
          <w:iCs/>
        </w:rPr>
        <w:t>所述</w:t>
      </w:r>
      <w:r>
        <w:rPr>
          <w:rFonts w:hint="eastAsia"/>
        </w:rPr>
        <w:t>类别层面的对比损失值，</w:t>
      </w:r>
      <m:oMath>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oMath>
      <w:r>
        <w:rPr>
          <w:rFonts w:hint="eastAsia"/>
        </w:rPr>
        <w:t>表示所述样本语音转录文本的向量表示</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与其所属类别的语义向量</w:t>
      </w:r>
      <m:oMath>
        <m:sSub>
          <m:sSubPr>
            <m:ctrlPr>
              <w:rPr>
                <w:rFonts w:ascii="Cambria Math" w:hAnsi="Cambria Math"/>
              </w:rPr>
            </m:ctrlPr>
          </m:sSubPr>
          <m:e>
            <m:r>
              <w:rPr>
                <w:rFonts w:ascii="Cambria Math" w:hAnsi="Cambria Math"/>
              </w:rPr>
              <m:t>e</m:t>
            </m:r>
          </m:e>
          <m:sub>
            <m:r>
              <w:rPr>
                <w:rFonts w:ascii="Cambria Math" w:hAnsi="Cambria Math"/>
              </w:rPr>
              <m:t>c</m:t>
            </m:r>
          </m:sub>
        </m:sSub>
      </m:oMath>
      <w:r>
        <w:rPr>
          <w:rFonts w:hint="eastAsia"/>
        </w:rPr>
        <w:t>之间的余弦相似度，</w:t>
      </w:r>
      <m:oMath>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oMath>
      <w:r>
        <w:rPr>
          <w:rFonts w:hint="eastAsia"/>
        </w:rPr>
        <w:t>表示所述样本语音转录文本的向量表示</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与其它类别的语义向量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Pr>
          <w:rFonts w:hint="eastAsia"/>
        </w:rPr>
        <w:t>之间的余弦相似度，</w:t>
      </w:r>
      <m:oMath>
        <m:sSub>
          <m:sSubPr>
            <m:ctrlPr>
              <w:rPr>
                <w:rFonts w:ascii="Cambria Math" w:hAnsi="Cambria Math"/>
              </w:rPr>
            </m:ctrlPr>
          </m:sSubPr>
          <m:e>
            <m:r>
              <w:rPr>
                <w:rFonts w:ascii="Cambria Math" w:hAnsi="Cambria Math"/>
              </w:rPr>
              <m:t>n</m:t>
            </m:r>
          </m:e>
          <m:sub>
            <m:r>
              <w:rPr>
                <w:rFonts w:ascii="Cambria Math" w:hAnsi="Cambria Math"/>
              </w:rPr>
              <m:t>c</m:t>
            </m:r>
          </m:sub>
        </m:sSub>
      </m:oMath>
      <w:r>
        <w:rPr>
          <w:rFonts w:hint="eastAsia"/>
        </w:rPr>
        <w:t>表示语义向量</w:t>
      </w:r>
      <m:oMath>
        <m:sSub>
          <m:sSubPr>
            <m:ctrlPr>
              <w:rPr>
                <w:rFonts w:ascii="Cambria Math" w:hAnsi="Cambria Math"/>
              </w:rPr>
            </m:ctrlPr>
          </m:sSubPr>
          <m:e>
            <m:r>
              <w:rPr>
                <w:rFonts w:ascii="Cambria Math" w:hAnsi="Cambria Math"/>
              </w:rPr>
              <m:t>e</m:t>
            </m:r>
          </m:e>
          <m:sub>
            <m:r>
              <w:rPr>
                <w:rFonts w:ascii="Cambria Math" w:hAnsi="Cambria Math"/>
              </w:rPr>
              <m:t>c</m:t>
            </m:r>
          </m:sub>
        </m:sSub>
      </m:oMath>
      <w:r>
        <w:rPr>
          <w:rFonts w:hint="eastAsia"/>
        </w:rPr>
        <w:t>对应类别中</w:t>
      </w:r>
      <w:r>
        <w:rPr>
          <w:rFonts w:hint="eastAsia"/>
        </w:rPr>
        <w:lastRenderedPageBreak/>
        <w:t>样本语音转录文本的数量，</w:t>
      </w:r>
      <m:oMath>
        <m:sSub>
          <m:sSubPr>
            <m:ctrlPr>
              <w:rPr>
                <w:rFonts w:ascii="Cambria Math" w:hAnsi="Cambria Math"/>
              </w:rPr>
            </m:ctrlPr>
          </m:sSubPr>
          <m:e>
            <m:r>
              <w:rPr>
                <w:rFonts w:ascii="Cambria Math" w:hAnsi="Cambria Math"/>
              </w:rPr>
              <m:t>n</m:t>
            </m:r>
          </m:e>
          <m:sub>
            <m:r>
              <w:rPr>
                <w:rFonts w:ascii="Cambria Math" w:hAnsi="Cambria Math"/>
              </w:rPr>
              <m:t>j</m:t>
            </m:r>
          </m:sub>
        </m:sSub>
      </m:oMath>
      <w:r>
        <w:rPr>
          <w:rFonts w:hint="eastAsia"/>
        </w:rPr>
        <w:t>表示语义向量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Pr>
          <w:rFonts w:hint="eastAsia"/>
        </w:rPr>
        <w:t>对应类别中样本语音转录文本的数量，</w:t>
      </w:r>
      <m:oMath>
        <m:r>
          <w:rPr>
            <w:rFonts w:ascii="Cambria Math" w:eastAsia="仿宋" w:hAnsi="Cambria Math" w:cs="宋体"/>
            <w:szCs w:val="28"/>
          </w:rPr>
          <m:t>α</m:t>
        </m:r>
      </m:oMath>
      <w:r>
        <w:rPr>
          <w:rFonts w:hint="eastAsia"/>
          <w:szCs w:val="28"/>
        </w:rPr>
        <w:t>为平滑系数</w:t>
      </w:r>
      <w:r>
        <w:rPr>
          <w:rFonts w:hint="eastAsia"/>
        </w:rPr>
        <w:t>。</w:t>
      </w:r>
    </w:p>
    <w:p w14:paraId="2988C48E" w14:textId="77777777" w:rsidR="007B7F39" w:rsidRDefault="00102E6B" w:rsidP="007B7F39">
      <w:pPr>
        <w:ind w:firstLine="560"/>
      </w:pPr>
      <w:r>
        <w:rPr>
          <w:rFonts w:hint="eastAsia"/>
          <w:lang w:val="zh-CN"/>
        </w:rPr>
        <w:t>根据</w:t>
      </w:r>
      <w:r>
        <w:rPr>
          <w:lang w:val="zh-CN"/>
        </w:rPr>
        <w:t>本发明</w:t>
      </w:r>
      <w:r>
        <w:rPr>
          <w:rFonts w:hint="eastAsia"/>
          <w:lang w:val="zh-CN"/>
        </w:rPr>
        <w:t>提供的一种语音转录文本</w:t>
      </w:r>
      <w:r w:rsidRPr="004F398C">
        <w:rPr>
          <w:rFonts w:hint="eastAsia"/>
          <w:lang w:val="zh-CN"/>
        </w:rPr>
        <w:t>聚类方法</w:t>
      </w:r>
      <w:r>
        <w:rPr>
          <w:lang w:val="zh-CN"/>
        </w:rPr>
        <w:t>，</w:t>
      </w:r>
      <w:r w:rsidR="007B7F39">
        <w:rPr>
          <w:rFonts w:hint="eastAsia"/>
        </w:rPr>
        <w:t>所述提取各语音转录文本的向量表示，包括：</w:t>
      </w:r>
    </w:p>
    <w:p w14:paraId="7EE947DC" w14:textId="77777777" w:rsidR="007B7F39" w:rsidRDefault="007B7F39" w:rsidP="007B7F39">
      <w:pPr>
        <w:ind w:firstLine="560"/>
      </w:pPr>
      <w:r>
        <w:rPr>
          <w:rFonts w:hint="eastAsia"/>
        </w:rPr>
        <w:t>对各语音转录文本进行编码，得到各语音转录文本的字符编码向量集合；</w:t>
      </w:r>
    </w:p>
    <w:p w14:paraId="64BA1446" w14:textId="5676BFAD" w:rsidR="00102E6B" w:rsidRDefault="007B7F39" w:rsidP="007B7F39">
      <w:pPr>
        <w:ind w:firstLine="560"/>
        <w:rPr>
          <w:lang w:val="zh-CN"/>
        </w:rPr>
      </w:pPr>
      <w:r>
        <w:rPr>
          <w:rFonts w:hint="eastAsia"/>
        </w:rPr>
        <w:t>对所述字符编码向量集合中的各向量进行均值处理，得到各语音转录文本的向量表示。</w:t>
      </w:r>
    </w:p>
    <w:p w14:paraId="144B9300" w14:textId="77777777" w:rsidR="007B7F39" w:rsidRDefault="00102E6B" w:rsidP="007B7F39">
      <w:pPr>
        <w:ind w:firstLine="560"/>
      </w:pPr>
      <w:r>
        <w:rPr>
          <w:rFonts w:hint="eastAsia"/>
          <w:lang w:val="zh-CN"/>
        </w:rPr>
        <w:t>根据</w:t>
      </w:r>
      <w:r>
        <w:rPr>
          <w:lang w:val="zh-CN"/>
        </w:rPr>
        <w:t>本发明</w:t>
      </w:r>
      <w:r>
        <w:rPr>
          <w:rFonts w:hint="eastAsia"/>
          <w:lang w:val="zh-CN"/>
        </w:rPr>
        <w:t>提供的一种语音转录文本</w:t>
      </w:r>
      <w:r w:rsidRPr="004F398C">
        <w:rPr>
          <w:rFonts w:hint="eastAsia"/>
          <w:lang w:val="zh-CN"/>
        </w:rPr>
        <w:t>聚类方法</w:t>
      </w:r>
      <w:r>
        <w:rPr>
          <w:lang w:val="zh-CN"/>
        </w:rPr>
        <w:t>，</w:t>
      </w:r>
      <w:r w:rsidR="007B7F39">
        <w:rPr>
          <w:rFonts w:hint="eastAsia"/>
        </w:rPr>
        <w:t>各语音转录文本的向量表示基于如下公式确定：</w:t>
      </w:r>
    </w:p>
    <w:p w14:paraId="32533560" w14:textId="77777777" w:rsidR="007B7F39" w:rsidRDefault="00141331" w:rsidP="007B7F39">
      <w:pPr>
        <w:ind w:firstLine="560"/>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cls</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sep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e>
          </m:nary>
        </m:oMath>
      </m:oMathPara>
    </w:p>
    <w:p w14:paraId="2E14D2F9" w14:textId="3D337D91" w:rsidR="00102E6B" w:rsidRDefault="007B7F39" w:rsidP="007B7F39">
      <w:pPr>
        <w:ind w:firstLine="560"/>
        <w:rPr>
          <w:lang w:val="zh-CN"/>
        </w:rPr>
      </w:pP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表示各语音转录文本的向量表示，</w:t>
      </w:r>
      <m:oMath>
        <m:r>
          <w:rPr>
            <w:rFonts w:ascii="Cambria Math" w:hAnsi="Cambria Math"/>
          </w:rPr>
          <m:t>n</m:t>
        </m:r>
      </m:oMath>
      <w:r>
        <w:rPr>
          <w:rFonts w:hint="eastAsia"/>
          <w:iCs/>
        </w:rPr>
        <w:t>表示各语音转录文本的字符数，</w:t>
      </w:r>
      <m:oMath>
        <m:sSub>
          <m:sSubPr>
            <m:ctrlPr>
              <w:rPr>
                <w:rFonts w:ascii="Cambria Math" w:hAnsi="Cambria Math"/>
              </w:rPr>
            </m:ctrlPr>
          </m:sSubPr>
          <m:e>
            <m:r>
              <w:rPr>
                <w:rFonts w:ascii="Cambria Math" w:hAnsi="Cambria Math"/>
              </w:rPr>
              <m:t>e</m:t>
            </m:r>
          </m:e>
          <m:sub>
            <m:r>
              <w:rPr>
                <w:rFonts w:ascii="Cambria Math" w:hAnsi="Cambria Math"/>
              </w:rPr>
              <m:t>cls</m:t>
            </m:r>
          </m:sub>
        </m:sSub>
      </m:oMath>
      <w:r>
        <w:rPr>
          <w:rFonts w:hint="eastAsia"/>
        </w:rPr>
        <w:t>表示各语音转录文本起始字符的编码向量，</w:t>
      </w:r>
      <m:oMath>
        <m:sSub>
          <m:sSubPr>
            <m:ctrlPr>
              <w:rPr>
                <w:rFonts w:ascii="Cambria Math" w:hAnsi="Cambria Math"/>
              </w:rPr>
            </m:ctrlPr>
          </m:sSubPr>
          <m:e>
            <m:r>
              <w:rPr>
                <w:rFonts w:ascii="Cambria Math" w:hAnsi="Cambria Math"/>
              </w:rPr>
              <m:t>e</m:t>
            </m:r>
          </m:e>
          <m:sub>
            <m:r>
              <w:rPr>
                <w:rFonts w:ascii="Cambria Math" w:hAnsi="Cambria Math"/>
              </w:rPr>
              <m:t>sep</m:t>
            </m:r>
          </m:sub>
        </m:sSub>
      </m:oMath>
      <w:r>
        <w:rPr>
          <w:rFonts w:hint="eastAsia"/>
        </w:rPr>
        <w:t>表示各语音转录文本结束字符的编码向量，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Pr>
          <w:rFonts w:hint="eastAsia"/>
        </w:rPr>
        <w:t>表示各语音转录文本的字符编码向量。</w:t>
      </w:r>
    </w:p>
    <w:p w14:paraId="6C86970D" w14:textId="77777777" w:rsidR="007B7F39" w:rsidRDefault="00102E6B" w:rsidP="007B7F39">
      <w:pPr>
        <w:ind w:firstLine="560"/>
      </w:pPr>
      <w:r>
        <w:rPr>
          <w:rFonts w:hint="eastAsia"/>
          <w:lang w:val="zh-CN"/>
        </w:rPr>
        <w:t>根据</w:t>
      </w:r>
      <w:r>
        <w:rPr>
          <w:lang w:val="zh-CN"/>
        </w:rPr>
        <w:t>本发明</w:t>
      </w:r>
      <w:r>
        <w:rPr>
          <w:rFonts w:hint="eastAsia"/>
          <w:lang w:val="zh-CN"/>
        </w:rPr>
        <w:t>提供的一种语音转录文本</w:t>
      </w:r>
      <w:r w:rsidRPr="004F398C">
        <w:rPr>
          <w:rFonts w:hint="eastAsia"/>
          <w:lang w:val="zh-CN"/>
        </w:rPr>
        <w:t>聚类方法</w:t>
      </w:r>
      <w:r>
        <w:rPr>
          <w:lang w:val="zh-CN"/>
        </w:rPr>
        <w:t>，</w:t>
      </w:r>
      <w:r w:rsidR="007B7F39">
        <w:rPr>
          <w:rFonts w:hint="eastAsia"/>
        </w:rPr>
        <w:t>所述相同样本语音转录文本的向量表示之间的距离基于如下步骤确定：</w:t>
      </w:r>
    </w:p>
    <w:p w14:paraId="025DC65C" w14:textId="77777777" w:rsidR="007B7F39" w:rsidRDefault="007B7F39" w:rsidP="007B7F39">
      <w:pPr>
        <w:ind w:firstLine="560"/>
      </w:pPr>
      <w:r>
        <w:rPr>
          <w:rFonts w:hint="eastAsia"/>
        </w:rPr>
        <w:t>对各样本语音转录文本进行数据增强，得到各样本语音转录文本的增强文本，并提取各增强文本的向量表示；</w:t>
      </w:r>
    </w:p>
    <w:p w14:paraId="3802F411" w14:textId="628F7BFB" w:rsidR="00102E6B" w:rsidRDefault="007B7F39" w:rsidP="007B7F39">
      <w:pPr>
        <w:ind w:firstLine="560"/>
        <w:rPr>
          <w:lang w:val="zh-CN"/>
        </w:rPr>
      </w:pPr>
      <w:r>
        <w:rPr>
          <w:rFonts w:hint="eastAsia"/>
        </w:rPr>
        <w:t>基于各样本语音转录文本的向量表示及其对应的各增强文本的向量表示，确定所述相同样本语音转录文本的向量表示之间的距离。</w:t>
      </w:r>
    </w:p>
    <w:p w14:paraId="63B86B9F" w14:textId="76356E00" w:rsidR="00BA2090" w:rsidRDefault="00F13356" w:rsidP="00BA2090">
      <w:pPr>
        <w:ind w:firstLine="560"/>
        <w:rPr>
          <w:lang w:val="zh-CN"/>
        </w:rPr>
      </w:pPr>
      <w:r>
        <w:rPr>
          <w:rFonts w:hint="eastAsia"/>
          <w:lang w:val="zh-CN"/>
        </w:rPr>
        <w:t>本发明</w:t>
      </w:r>
      <w:r w:rsidR="00BA2090">
        <w:rPr>
          <w:rFonts w:hint="eastAsia"/>
          <w:lang w:val="zh-CN"/>
        </w:rPr>
        <w:t>还</w:t>
      </w:r>
      <w:r w:rsidR="00BA2090" w:rsidRPr="00BA2090">
        <w:rPr>
          <w:rFonts w:hint="eastAsia"/>
          <w:lang w:val="zh-CN"/>
        </w:rPr>
        <w:t>提供一种</w:t>
      </w:r>
      <w:r w:rsidR="00EA7596">
        <w:rPr>
          <w:rFonts w:hint="eastAsia"/>
          <w:lang w:val="zh-CN"/>
        </w:rPr>
        <w:t>语音转录文本</w:t>
      </w:r>
      <w:r w:rsidR="00662F27" w:rsidRPr="004F398C">
        <w:rPr>
          <w:rFonts w:hint="eastAsia"/>
          <w:lang w:val="zh-CN"/>
        </w:rPr>
        <w:t>聚类</w:t>
      </w:r>
      <w:r w:rsidR="00662F27">
        <w:rPr>
          <w:rFonts w:hint="eastAsia"/>
          <w:lang w:val="zh-CN"/>
        </w:rPr>
        <w:t>装置</w:t>
      </w:r>
      <w:r w:rsidR="00BA2090" w:rsidRPr="00BA2090">
        <w:rPr>
          <w:rFonts w:hint="eastAsia"/>
          <w:lang w:val="zh-CN"/>
        </w:rPr>
        <w:t>，包括：</w:t>
      </w:r>
    </w:p>
    <w:p w14:paraId="4BAC018C" w14:textId="77777777" w:rsidR="007B7F39" w:rsidRDefault="007B7F39" w:rsidP="007B7F39">
      <w:pPr>
        <w:ind w:firstLine="560"/>
      </w:pPr>
      <w:r>
        <w:rPr>
          <w:rFonts w:hint="eastAsia"/>
        </w:rPr>
        <w:t>提取单元，用于提取各语音转录文本的向量表示；</w:t>
      </w:r>
    </w:p>
    <w:p w14:paraId="20C42AA8" w14:textId="77777777" w:rsidR="007B7F39" w:rsidRDefault="007B7F39" w:rsidP="007B7F39">
      <w:pPr>
        <w:ind w:firstLine="560"/>
      </w:pPr>
      <w:r>
        <w:rPr>
          <w:rFonts w:hint="eastAsia"/>
        </w:rPr>
        <w:t>聚类单元，用于将各语音转录文本的向量表示输入至文本聚类模型，得到所述文本聚类模型输出的各语音转录文本的聚类结果；</w:t>
      </w:r>
    </w:p>
    <w:p w14:paraId="7AC9ECFC" w14:textId="20A53DDC" w:rsidR="007B7F39" w:rsidRPr="00BA2090" w:rsidRDefault="007B7F39" w:rsidP="007B7F39">
      <w:pPr>
        <w:ind w:firstLine="560"/>
        <w:rPr>
          <w:lang w:val="zh-CN"/>
        </w:rPr>
      </w:pPr>
      <w:r>
        <w:rPr>
          <w:rFonts w:hint="eastAsia"/>
        </w:rPr>
        <w:t>所述文本聚类模型基于多个样本语音转录文本的向量表示以及</w:t>
      </w:r>
      <w:r>
        <w:rPr>
          <w:rFonts w:hint="eastAsia"/>
        </w:rPr>
        <w:lastRenderedPageBreak/>
        <w:t>各样本语音转录文本的聚类结果训练得到，所述文本聚类模型的训练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w:t>
      </w:r>
    </w:p>
    <w:p w14:paraId="38E08A32" w14:textId="51998F39" w:rsidR="00F05008" w:rsidRPr="0021240B" w:rsidRDefault="00F05008" w:rsidP="00F05008">
      <w:pPr>
        <w:autoSpaceDE w:val="0"/>
        <w:autoSpaceDN w:val="0"/>
        <w:adjustRightInd w:val="0"/>
        <w:ind w:firstLine="560"/>
        <w:rPr>
          <w:szCs w:val="28"/>
          <w:lang w:val="zh-CN"/>
        </w:rPr>
      </w:pPr>
      <w:r>
        <w:rPr>
          <w:rFonts w:hint="eastAsia"/>
          <w:szCs w:val="28"/>
          <w:lang w:val="zh-CN"/>
        </w:rPr>
        <w:t>本发明</w:t>
      </w:r>
      <w:r>
        <w:rPr>
          <w:rFonts w:hint="eastAsia"/>
          <w:lang w:val="zh-CN"/>
        </w:rPr>
        <w:t>还</w:t>
      </w:r>
      <w:r w:rsidRPr="00BA2090">
        <w:rPr>
          <w:rFonts w:hint="eastAsia"/>
          <w:lang w:val="zh-CN"/>
        </w:rPr>
        <w:t>提供一种</w:t>
      </w:r>
      <w:r w:rsidRPr="0021240B">
        <w:rPr>
          <w:szCs w:val="28"/>
          <w:lang w:val="zh-CN"/>
        </w:rPr>
        <w:t>电子设备，包括存储器、处理器及存储在存储器上并可在处理器上运行的计算机程序，所述处理器执行所述程序时实现如</w:t>
      </w:r>
      <w:r>
        <w:rPr>
          <w:rFonts w:hint="eastAsia"/>
          <w:szCs w:val="28"/>
          <w:lang w:val="zh-CN"/>
        </w:rPr>
        <w:t>上述任一种</w:t>
      </w:r>
      <w:r w:rsidRPr="0021240B">
        <w:rPr>
          <w:szCs w:val="28"/>
          <w:lang w:val="zh-CN"/>
        </w:rPr>
        <w:t>所述</w:t>
      </w:r>
      <w:r w:rsidR="00EA7596">
        <w:rPr>
          <w:rFonts w:hint="eastAsia"/>
          <w:lang w:val="zh-CN"/>
        </w:rPr>
        <w:t>语音转录文本</w:t>
      </w:r>
      <w:r w:rsidR="00662F27" w:rsidRPr="004F398C">
        <w:rPr>
          <w:rFonts w:hint="eastAsia"/>
          <w:lang w:val="zh-CN"/>
        </w:rPr>
        <w:t>聚类方法</w:t>
      </w:r>
      <w:r w:rsidRPr="0021240B">
        <w:rPr>
          <w:szCs w:val="28"/>
          <w:lang w:val="zh-CN"/>
        </w:rPr>
        <w:t>。</w:t>
      </w:r>
    </w:p>
    <w:p w14:paraId="19226926" w14:textId="42A687B8" w:rsidR="00F05008" w:rsidRDefault="00F05008" w:rsidP="00F05008">
      <w:pPr>
        <w:autoSpaceDE w:val="0"/>
        <w:autoSpaceDN w:val="0"/>
        <w:adjustRightInd w:val="0"/>
        <w:ind w:firstLine="560"/>
        <w:rPr>
          <w:kern w:val="0"/>
          <w:szCs w:val="28"/>
        </w:rPr>
      </w:pPr>
      <w:r>
        <w:rPr>
          <w:rFonts w:hint="eastAsia"/>
          <w:szCs w:val="28"/>
          <w:lang w:val="zh-CN"/>
        </w:rPr>
        <w:t>本发明</w:t>
      </w:r>
      <w:r>
        <w:rPr>
          <w:rFonts w:hint="eastAsia"/>
          <w:lang w:val="zh-CN"/>
        </w:rPr>
        <w:t>还</w:t>
      </w:r>
      <w:r w:rsidRPr="00BA2090">
        <w:rPr>
          <w:rFonts w:hint="eastAsia"/>
          <w:lang w:val="zh-CN"/>
        </w:rPr>
        <w:t>提供一种</w:t>
      </w:r>
      <w:r w:rsidRPr="006669CD">
        <w:rPr>
          <w:kern w:val="0"/>
          <w:szCs w:val="28"/>
        </w:rPr>
        <w:t>非暂态计算机可读存储介质，其上存储有计算机程序，该计算机程序被处理器执行时实现</w:t>
      </w:r>
      <w:r w:rsidRPr="0021240B">
        <w:rPr>
          <w:szCs w:val="28"/>
          <w:lang w:val="zh-CN"/>
        </w:rPr>
        <w:t>如</w:t>
      </w:r>
      <w:r>
        <w:rPr>
          <w:rFonts w:hint="eastAsia"/>
          <w:szCs w:val="28"/>
          <w:lang w:val="zh-CN"/>
        </w:rPr>
        <w:t>上述任一种</w:t>
      </w:r>
      <w:r w:rsidRPr="006669CD">
        <w:rPr>
          <w:kern w:val="0"/>
          <w:szCs w:val="28"/>
        </w:rPr>
        <w:t>所述</w:t>
      </w:r>
      <w:r w:rsidR="00EA7596">
        <w:rPr>
          <w:rFonts w:hint="eastAsia"/>
          <w:lang w:val="zh-CN"/>
        </w:rPr>
        <w:t>语音转录文本</w:t>
      </w:r>
      <w:r w:rsidR="00662F27" w:rsidRPr="004F398C">
        <w:rPr>
          <w:rFonts w:hint="eastAsia"/>
          <w:lang w:val="zh-CN"/>
        </w:rPr>
        <w:t>聚类方法</w:t>
      </w:r>
      <w:r w:rsidRPr="006669CD">
        <w:rPr>
          <w:kern w:val="0"/>
          <w:szCs w:val="28"/>
        </w:rPr>
        <w:t>。</w:t>
      </w:r>
    </w:p>
    <w:p w14:paraId="58288722" w14:textId="75C56336" w:rsidR="00F05008" w:rsidRDefault="00F05008" w:rsidP="00F05008">
      <w:pPr>
        <w:ind w:firstLine="560"/>
      </w:pPr>
      <w:r>
        <w:rPr>
          <w:rFonts w:hint="eastAsia"/>
          <w:szCs w:val="28"/>
          <w:lang w:val="zh-CN"/>
        </w:rPr>
        <w:t>本发明</w:t>
      </w:r>
      <w:r>
        <w:rPr>
          <w:rFonts w:hint="eastAsia"/>
          <w:lang w:val="zh-CN"/>
        </w:rPr>
        <w:t>还</w:t>
      </w:r>
      <w:r w:rsidRPr="00BA2090">
        <w:rPr>
          <w:rFonts w:hint="eastAsia"/>
          <w:lang w:val="zh-CN"/>
        </w:rPr>
        <w:t>提供一种</w:t>
      </w:r>
      <w:r w:rsidRPr="004955B3">
        <w:rPr>
          <w:rFonts w:hint="eastAsia"/>
        </w:rPr>
        <w:t>计算机程序产品，包括计算机程序，所述计算机程序被处理器执行时</w:t>
      </w:r>
      <w:r w:rsidRPr="006669CD">
        <w:rPr>
          <w:kern w:val="0"/>
          <w:szCs w:val="28"/>
        </w:rPr>
        <w:t>实现</w:t>
      </w:r>
      <w:r w:rsidRPr="0021240B">
        <w:rPr>
          <w:szCs w:val="28"/>
          <w:lang w:val="zh-CN"/>
        </w:rPr>
        <w:t>如</w:t>
      </w:r>
      <w:r>
        <w:rPr>
          <w:rFonts w:hint="eastAsia"/>
          <w:szCs w:val="28"/>
          <w:lang w:val="zh-CN"/>
        </w:rPr>
        <w:t>上述任一种</w:t>
      </w:r>
      <w:r w:rsidRPr="006669CD">
        <w:rPr>
          <w:kern w:val="0"/>
          <w:szCs w:val="28"/>
        </w:rPr>
        <w:t>所述</w:t>
      </w:r>
      <w:r w:rsidR="00EA7596">
        <w:rPr>
          <w:rFonts w:hint="eastAsia"/>
          <w:lang w:val="zh-CN"/>
        </w:rPr>
        <w:t>语音转录文本</w:t>
      </w:r>
      <w:r w:rsidR="00662F27" w:rsidRPr="004F398C">
        <w:rPr>
          <w:rFonts w:hint="eastAsia"/>
          <w:lang w:val="zh-CN"/>
        </w:rPr>
        <w:t>聚类方法</w:t>
      </w:r>
      <w:r w:rsidRPr="004955B3">
        <w:rPr>
          <w:rFonts w:hint="eastAsia"/>
        </w:rPr>
        <w:t>。</w:t>
      </w:r>
    </w:p>
    <w:p w14:paraId="1FE65DEC" w14:textId="1952BB1F" w:rsidR="007C71B4" w:rsidRDefault="00F13356" w:rsidP="00BA2090">
      <w:pPr>
        <w:ind w:firstLine="560"/>
        <w:rPr>
          <w:lang w:val="zh-CN"/>
        </w:rPr>
      </w:pPr>
      <w:r>
        <w:rPr>
          <w:rFonts w:hint="eastAsia"/>
          <w:lang w:val="zh-CN"/>
        </w:rPr>
        <w:t>本发明</w:t>
      </w:r>
      <w:r w:rsidR="00BA2090" w:rsidRPr="00BA2090">
        <w:rPr>
          <w:rFonts w:hint="eastAsia"/>
          <w:lang w:val="zh-CN"/>
        </w:rPr>
        <w:t>提供的</w:t>
      </w:r>
      <w:r w:rsidR="00EA7596">
        <w:rPr>
          <w:rFonts w:hint="eastAsia"/>
          <w:lang w:val="zh-CN"/>
        </w:rPr>
        <w:t>语音转录文本</w:t>
      </w:r>
      <w:r w:rsidR="004F398C" w:rsidRPr="004F398C">
        <w:rPr>
          <w:rFonts w:hint="eastAsia"/>
          <w:lang w:val="zh-CN"/>
        </w:rPr>
        <w:t>聚类方法、装置、电子设备和存储介质</w:t>
      </w:r>
      <w:r w:rsidR="00BA2090" w:rsidRPr="00BA2090">
        <w:rPr>
          <w:rFonts w:hint="eastAsia"/>
          <w:lang w:val="zh-CN"/>
        </w:rPr>
        <w:t>，</w:t>
      </w:r>
      <w:r w:rsidR="00102E6B">
        <w:rPr>
          <w:rFonts w:hint="eastAsia"/>
        </w:rPr>
        <w:t>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训练得到文本聚类模型，从而使得文本聚类模型能够从文本层面和类别层面对各语音转录文本进行聚类，进而准确得到聚类结果。</w:t>
      </w:r>
    </w:p>
    <w:p w14:paraId="63ADF329" w14:textId="77777777" w:rsidR="00BA2090" w:rsidRDefault="00BA2090" w:rsidP="007C71B4">
      <w:pPr>
        <w:ind w:firstLine="560"/>
        <w:rPr>
          <w:lang w:val="zh-CN"/>
        </w:rPr>
      </w:pPr>
    </w:p>
    <w:p w14:paraId="2356503A" w14:textId="77777777" w:rsidR="007C71B4" w:rsidRDefault="007C71B4" w:rsidP="007C71B4">
      <w:pPr>
        <w:pStyle w:val="aa"/>
        <w:spacing w:before="190"/>
        <w:rPr>
          <w:lang w:val="zh-CN"/>
        </w:rPr>
      </w:pPr>
      <w:r>
        <w:rPr>
          <w:rFonts w:hint="eastAsia"/>
          <w:lang w:val="zh-CN"/>
        </w:rPr>
        <w:t>附图</w:t>
      </w:r>
      <w:r>
        <w:rPr>
          <w:lang w:val="zh-CN"/>
        </w:rPr>
        <w:t>说明</w:t>
      </w:r>
    </w:p>
    <w:p w14:paraId="41507CDD" w14:textId="0092B768" w:rsidR="00AD0524" w:rsidRDefault="00AD0524" w:rsidP="00AD0524">
      <w:pPr>
        <w:ind w:firstLine="560"/>
        <w:rPr>
          <w:lang w:val="zh-CN"/>
        </w:rPr>
      </w:pPr>
      <w:r w:rsidRPr="00AD0524">
        <w:rPr>
          <w:rFonts w:hint="eastAsia"/>
          <w:lang w:val="zh-CN"/>
        </w:rPr>
        <w:t>为了更清楚地说明</w:t>
      </w:r>
      <w:r w:rsidR="00F13356">
        <w:rPr>
          <w:rFonts w:hint="eastAsia"/>
          <w:lang w:val="zh-CN"/>
        </w:rPr>
        <w:t>本发明</w:t>
      </w:r>
      <w:r w:rsidRPr="00AD0524">
        <w:rPr>
          <w:rFonts w:hint="eastAsia"/>
          <w:lang w:val="zh-CN"/>
        </w:rPr>
        <w:t>或现有技术中的技术方案，下面将对实施例或现有技术描述中所需要使用的附图作一简单地介绍，显而易见地，下面描述中的附图是本发明的一些实施例，对于本领域普通技术人员来讲，在不付出创造性劳动的前提下，还可以根据这些附图获得</w:t>
      </w:r>
      <w:r w:rsidRPr="00AD0524">
        <w:rPr>
          <w:rFonts w:hint="eastAsia"/>
          <w:lang w:val="zh-CN"/>
        </w:rPr>
        <w:lastRenderedPageBreak/>
        <w:t>其他的附图。</w:t>
      </w:r>
    </w:p>
    <w:p w14:paraId="47D3022D" w14:textId="719A6D99" w:rsidR="00AD0524" w:rsidRDefault="00AD0524" w:rsidP="00AD0524">
      <w:pPr>
        <w:ind w:firstLine="560"/>
        <w:rPr>
          <w:lang w:val="zh-CN"/>
        </w:rPr>
      </w:pPr>
      <w:r w:rsidRPr="00AD0524">
        <w:rPr>
          <w:rFonts w:hint="eastAsia"/>
          <w:lang w:val="zh-CN"/>
        </w:rPr>
        <w:t>图</w:t>
      </w:r>
      <w:r w:rsidRPr="00AD0524">
        <w:rPr>
          <w:rFonts w:hint="eastAsia"/>
          <w:lang w:val="zh-CN"/>
        </w:rPr>
        <w:t>1</w:t>
      </w:r>
      <w:r w:rsidRPr="00AD0524">
        <w:rPr>
          <w:rFonts w:hint="eastAsia"/>
          <w:lang w:val="zh-CN"/>
        </w:rPr>
        <w:t>是</w:t>
      </w:r>
      <w:r w:rsidR="00F13356">
        <w:rPr>
          <w:rFonts w:hint="eastAsia"/>
          <w:lang w:val="zh-CN"/>
        </w:rPr>
        <w:t>本发明</w:t>
      </w:r>
      <w:r w:rsidRPr="00AD0524">
        <w:rPr>
          <w:rFonts w:hint="eastAsia"/>
          <w:lang w:val="zh-CN"/>
        </w:rPr>
        <w:t>提供的</w:t>
      </w:r>
      <w:r w:rsidR="00EA7596">
        <w:rPr>
          <w:rFonts w:hint="eastAsia"/>
          <w:lang w:val="zh-CN"/>
        </w:rPr>
        <w:t>语音转录文本</w:t>
      </w:r>
      <w:r w:rsidR="00662F27" w:rsidRPr="004F398C">
        <w:rPr>
          <w:rFonts w:hint="eastAsia"/>
          <w:lang w:val="zh-CN"/>
        </w:rPr>
        <w:t>聚类方法</w:t>
      </w:r>
      <w:r w:rsidRPr="00AD0524">
        <w:rPr>
          <w:rFonts w:hint="eastAsia"/>
          <w:lang w:val="zh-CN"/>
        </w:rPr>
        <w:t>的流程示意图；</w:t>
      </w:r>
    </w:p>
    <w:p w14:paraId="4183FBB2" w14:textId="4C083A83" w:rsidR="00646C8A" w:rsidRPr="00662F27" w:rsidRDefault="00646C8A" w:rsidP="00AD0524">
      <w:pPr>
        <w:ind w:firstLine="560"/>
        <w:rPr>
          <w:lang w:val="zh-CN"/>
        </w:rPr>
      </w:pPr>
      <w:r w:rsidRPr="00AD0524">
        <w:rPr>
          <w:rFonts w:hint="eastAsia"/>
          <w:lang w:val="zh-CN"/>
        </w:rPr>
        <w:t>图</w:t>
      </w:r>
      <w:r>
        <w:rPr>
          <w:lang w:val="zh-CN"/>
        </w:rPr>
        <w:t>2</w:t>
      </w:r>
      <w:r w:rsidRPr="00AD0524">
        <w:rPr>
          <w:rFonts w:hint="eastAsia"/>
          <w:lang w:val="zh-CN"/>
        </w:rPr>
        <w:t>是</w:t>
      </w:r>
      <w:r w:rsidR="00F13356">
        <w:rPr>
          <w:rFonts w:hint="eastAsia"/>
          <w:lang w:val="zh-CN"/>
        </w:rPr>
        <w:t>本发明</w:t>
      </w:r>
      <w:r w:rsidRPr="00AD0524">
        <w:rPr>
          <w:rFonts w:hint="eastAsia"/>
          <w:lang w:val="zh-CN"/>
        </w:rPr>
        <w:t>提供</w:t>
      </w:r>
      <w:r w:rsidRPr="00662F27">
        <w:rPr>
          <w:rFonts w:hint="eastAsia"/>
          <w:lang w:val="zh-CN"/>
        </w:rPr>
        <w:t>的</w:t>
      </w:r>
      <w:r w:rsidR="00EA7596">
        <w:rPr>
          <w:rFonts w:hint="eastAsia"/>
          <w:lang w:val="zh-CN"/>
        </w:rPr>
        <w:t>文本</w:t>
      </w:r>
      <w:r w:rsidR="00662F27" w:rsidRPr="00662F27">
        <w:rPr>
          <w:rFonts w:hint="eastAsia"/>
          <w:lang w:val="zh-CN"/>
        </w:rPr>
        <w:t>聚类</w:t>
      </w:r>
      <w:r w:rsidR="00B22CD7">
        <w:rPr>
          <w:rFonts w:hint="eastAsia"/>
          <w:lang w:val="zh-CN"/>
        </w:rPr>
        <w:t>模型训练</w:t>
      </w:r>
      <w:r w:rsidR="00662F27" w:rsidRPr="00662F27">
        <w:rPr>
          <w:rFonts w:hint="eastAsia"/>
          <w:lang w:val="zh-CN"/>
        </w:rPr>
        <w:t>方法</w:t>
      </w:r>
      <w:r w:rsidRPr="00662F27">
        <w:rPr>
          <w:rFonts w:hint="eastAsia"/>
          <w:lang w:val="zh-CN"/>
        </w:rPr>
        <w:t>的流程示意图</w:t>
      </w:r>
      <w:r w:rsidR="00412D38" w:rsidRPr="00662F27">
        <w:rPr>
          <w:rFonts w:hint="eastAsia"/>
          <w:lang w:val="zh-CN"/>
        </w:rPr>
        <w:t>；</w:t>
      </w:r>
    </w:p>
    <w:p w14:paraId="050754AA" w14:textId="425C82CA" w:rsidR="00AD0524" w:rsidRPr="00662F27" w:rsidRDefault="00AD0524" w:rsidP="00E15D08">
      <w:pPr>
        <w:ind w:firstLine="560"/>
        <w:rPr>
          <w:lang w:val="zh-CN"/>
        </w:rPr>
      </w:pPr>
      <w:r w:rsidRPr="00662F27">
        <w:rPr>
          <w:rFonts w:hint="eastAsia"/>
          <w:lang w:val="zh-CN"/>
        </w:rPr>
        <w:t>图</w:t>
      </w:r>
      <w:r w:rsidR="00646C8A" w:rsidRPr="00662F27">
        <w:rPr>
          <w:lang w:val="zh-CN"/>
        </w:rPr>
        <w:t>3</w:t>
      </w:r>
      <w:r w:rsidRPr="00662F27">
        <w:rPr>
          <w:rFonts w:hint="eastAsia"/>
          <w:lang w:val="zh-CN"/>
        </w:rPr>
        <w:t>是</w:t>
      </w:r>
      <w:r w:rsidR="00F13356" w:rsidRPr="00662F27">
        <w:rPr>
          <w:rFonts w:hint="eastAsia"/>
          <w:lang w:val="zh-CN"/>
        </w:rPr>
        <w:t>本发明</w:t>
      </w:r>
      <w:r w:rsidRPr="00662F27">
        <w:rPr>
          <w:rFonts w:hint="eastAsia"/>
          <w:lang w:val="zh-CN"/>
        </w:rPr>
        <w:t>提供的</w:t>
      </w:r>
      <w:r w:rsidR="00EA7596">
        <w:rPr>
          <w:rFonts w:hint="eastAsia"/>
          <w:lang w:val="zh-CN"/>
        </w:rPr>
        <w:t>语音转录文本</w:t>
      </w:r>
      <w:r w:rsidR="00662F27" w:rsidRPr="00662F27">
        <w:rPr>
          <w:rFonts w:hint="eastAsia"/>
          <w:lang w:val="zh-CN"/>
        </w:rPr>
        <w:t>聚类</w:t>
      </w:r>
      <w:r w:rsidRPr="00662F27">
        <w:rPr>
          <w:rFonts w:hint="eastAsia"/>
          <w:lang w:val="zh-CN"/>
        </w:rPr>
        <w:t>装置的结构示意图；</w:t>
      </w:r>
    </w:p>
    <w:p w14:paraId="29252AF4" w14:textId="1CE85E05" w:rsidR="00AD0524" w:rsidRPr="00AD0524" w:rsidRDefault="00AD0524" w:rsidP="00AD0524">
      <w:pPr>
        <w:ind w:firstLine="560"/>
        <w:rPr>
          <w:lang w:val="zh-CN"/>
        </w:rPr>
      </w:pPr>
      <w:r w:rsidRPr="00662F27">
        <w:rPr>
          <w:rFonts w:hint="eastAsia"/>
          <w:lang w:val="zh-CN"/>
        </w:rPr>
        <w:t>图</w:t>
      </w:r>
      <w:r w:rsidR="00662F27" w:rsidRPr="00662F27">
        <w:rPr>
          <w:lang w:val="zh-CN"/>
        </w:rPr>
        <w:t>4</w:t>
      </w:r>
      <w:r w:rsidR="00646C8A" w:rsidRPr="00662F27">
        <w:rPr>
          <w:rFonts w:hint="eastAsia"/>
          <w:lang w:val="zh-CN"/>
        </w:rPr>
        <w:t>是</w:t>
      </w:r>
      <w:r w:rsidR="00F13356" w:rsidRPr="00662F27">
        <w:rPr>
          <w:rFonts w:hint="eastAsia"/>
          <w:lang w:val="zh-CN"/>
        </w:rPr>
        <w:t>本发明</w:t>
      </w:r>
      <w:r w:rsidR="00646C8A" w:rsidRPr="00662F27">
        <w:rPr>
          <w:rFonts w:hint="eastAsia"/>
          <w:lang w:val="zh-CN"/>
        </w:rPr>
        <w:t>提供的</w:t>
      </w:r>
      <w:r w:rsidRPr="00662F27">
        <w:rPr>
          <w:rFonts w:hint="eastAsia"/>
          <w:lang w:val="zh-CN"/>
        </w:rPr>
        <w:t>电子设备的结构示意图</w:t>
      </w:r>
      <w:r w:rsidR="00662F27" w:rsidRPr="00662F27">
        <w:rPr>
          <w:rFonts w:hint="eastAsia"/>
          <w:lang w:val="zh-CN"/>
        </w:rPr>
        <w:t>。</w:t>
      </w:r>
    </w:p>
    <w:p w14:paraId="474CEB5B" w14:textId="77777777" w:rsidR="00AD0524" w:rsidRDefault="00AD0524" w:rsidP="00AD0524">
      <w:pPr>
        <w:ind w:firstLine="560"/>
        <w:rPr>
          <w:lang w:val="zh-CN"/>
        </w:rPr>
      </w:pPr>
    </w:p>
    <w:p w14:paraId="6CEDD407" w14:textId="77777777" w:rsidR="007C71B4" w:rsidRDefault="007C71B4" w:rsidP="007C71B4">
      <w:pPr>
        <w:pStyle w:val="aa"/>
        <w:spacing w:before="190"/>
        <w:rPr>
          <w:lang w:val="zh-CN"/>
        </w:rPr>
      </w:pPr>
      <w:r>
        <w:rPr>
          <w:rFonts w:hint="eastAsia"/>
          <w:lang w:val="zh-CN"/>
        </w:rPr>
        <w:t>具体</w:t>
      </w:r>
      <w:r>
        <w:rPr>
          <w:lang w:val="zh-CN"/>
        </w:rPr>
        <w:t>实施方式</w:t>
      </w:r>
    </w:p>
    <w:p w14:paraId="7AEC05CD" w14:textId="11DE4C18" w:rsidR="000E0AC3" w:rsidRPr="000E0AC3" w:rsidRDefault="00AD0524" w:rsidP="00437275">
      <w:pPr>
        <w:ind w:firstLine="560"/>
      </w:pPr>
      <w:r w:rsidRPr="00AD0524">
        <w:rPr>
          <w:rFonts w:hint="eastAsia"/>
        </w:rPr>
        <w:t>为使</w:t>
      </w:r>
      <w:r w:rsidR="00F13356">
        <w:rPr>
          <w:rFonts w:hint="eastAsia"/>
        </w:rPr>
        <w:t>本发明</w:t>
      </w:r>
      <w:r w:rsidRPr="00AD0524">
        <w:rPr>
          <w:rFonts w:hint="eastAsia"/>
        </w:rPr>
        <w:t>的目的、技术方案和优点更加清楚，下面将结合</w:t>
      </w:r>
      <w:r w:rsidR="00F13356">
        <w:rPr>
          <w:rFonts w:hint="eastAsia"/>
        </w:rPr>
        <w:t>本发明</w:t>
      </w:r>
      <w:r w:rsidRPr="00AD0524">
        <w:rPr>
          <w:rFonts w:hint="eastAsia"/>
        </w:rPr>
        <w:t>中的附图，对</w:t>
      </w:r>
      <w:r w:rsidR="00F13356">
        <w:rPr>
          <w:rFonts w:hint="eastAsia"/>
        </w:rPr>
        <w:t>本发明</w:t>
      </w:r>
      <w:r w:rsidRPr="00AD0524">
        <w:rPr>
          <w:rFonts w:hint="eastAsia"/>
        </w:rPr>
        <w:t>中的技术方案进行清楚、完整地描述，显然，所描述的实施例是本发明一部分实施例，而不是全部的实施例。基于本发明中的实施例，本领域普通技术人员在没有作出创造性劳动前提下所获得的所有其他实施例，都属于本发明保护的范围。</w:t>
      </w:r>
    </w:p>
    <w:p w14:paraId="380413C6" w14:textId="74A8846B" w:rsidR="00F96B6D" w:rsidRDefault="00932387" w:rsidP="00AD0524">
      <w:pPr>
        <w:ind w:firstLine="560"/>
        <w:rPr>
          <w:lang w:val="zh-CN"/>
        </w:rPr>
      </w:pPr>
      <w:r w:rsidRPr="009606A6">
        <w:rPr>
          <w:rFonts w:hint="eastAsia"/>
          <w:lang w:val="zh-CN"/>
        </w:rPr>
        <w:t>由于录音背景有噪声、识别技术精度有限等原因，这些</w:t>
      </w:r>
      <w:r w:rsidR="00EA7596">
        <w:rPr>
          <w:rFonts w:hint="eastAsia"/>
          <w:lang w:val="zh-CN"/>
        </w:rPr>
        <w:t>语音转录文本</w:t>
      </w:r>
      <w:r w:rsidRPr="009606A6">
        <w:rPr>
          <w:rFonts w:hint="eastAsia"/>
          <w:lang w:val="zh-CN"/>
        </w:rPr>
        <w:t>普遍具有字错误率高、语句不流畅等特点</w:t>
      </w:r>
      <w:r>
        <w:rPr>
          <w:rFonts w:hint="eastAsia"/>
          <w:lang w:val="zh-CN"/>
        </w:rPr>
        <w:t>，导致</w:t>
      </w:r>
      <w:r w:rsidRPr="009606A6">
        <w:rPr>
          <w:rFonts w:hint="eastAsia"/>
          <w:lang w:val="zh-CN"/>
        </w:rPr>
        <w:t>现有的文本聚类</w:t>
      </w:r>
      <w:r>
        <w:rPr>
          <w:rFonts w:hint="eastAsia"/>
          <w:lang w:val="zh-CN"/>
        </w:rPr>
        <w:t>方法</w:t>
      </w:r>
      <w:r w:rsidRPr="009606A6">
        <w:rPr>
          <w:rFonts w:hint="eastAsia"/>
          <w:lang w:val="zh-CN"/>
        </w:rPr>
        <w:t>，如</w:t>
      </w:r>
      <w:r w:rsidRPr="009606A6">
        <w:rPr>
          <w:rFonts w:hint="eastAsia"/>
          <w:lang w:val="zh-CN"/>
        </w:rPr>
        <w:t>k-means</w:t>
      </w:r>
      <w:r w:rsidRPr="009606A6">
        <w:rPr>
          <w:rFonts w:hint="eastAsia"/>
          <w:lang w:val="zh-CN"/>
        </w:rPr>
        <w:t>等，直接应用于</w:t>
      </w:r>
      <w:r w:rsidRPr="009606A6">
        <w:rPr>
          <w:rFonts w:hint="eastAsia"/>
          <w:lang w:val="zh-CN"/>
        </w:rPr>
        <w:t>ASR</w:t>
      </w:r>
      <w:r w:rsidR="00EA7596">
        <w:rPr>
          <w:rFonts w:hint="eastAsia"/>
          <w:lang w:val="zh-CN"/>
        </w:rPr>
        <w:t>语音转录文本</w:t>
      </w:r>
      <w:r w:rsidRPr="009606A6">
        <w:rPr>
          <w:rFonts w:hint="eastAsia"/>
          <w:lang w:val="zh-CN"/>
        </w:rPr>
        <w:t>时效果</w:t>
      </w:r>
      <w:r>
        <w:rPr>
          <w:rFonts w:hint="eastAsia"/>
          <w:lang w:val="zh-CN"/>
        </w:rPr>
        <w:t>较差</w:t>
      </w:r>
      <w:r w:rsidRPr="009606A6">
        <w:rPr>
          <w:rFonts w:hint="eastAsia"/>
          <w:lang w:val="zh-CN"/>
        </w:rPr>
        <w:t>。</w:t>
      </w:r>
    </w:p>
    <w:p w14:paraId="76E631BF" w14:textId="7E5ECA93" w:rsidR="006110D5" w:rsidRDefault="00F96B6D" w:rsidP="00AD0524">
      <w:pPr>
        <w:ind w:firstLine="560"/>
        <w:rPr>
          <w:lang w:val="zh-CN"/>
        </w:rPr>
      </w:pPr>
      <w:r>
        <w:t>对此</w:t>
      </w:r>
      <w:r>
        <w:rPr>
          <w:rFonts w:hint="eastAsia"/>
        </w:rPr>
        <w:t>，</w:t>
      </w:r>
      <w:r w:rsidR="003B2A58">
        <w:t>本发明</w:t>
      </w:r>
      <w:r>
        <w:t>提供一种</w:t>
      </w:r>
      <w:r w:rsidR="00EA7596">
        <w:rPr>
          <w:rFonts w:hint="eastAsia"/>
          <w:lang w:val="zh-CN"/>
        </w:rPr>
        <w:t>语音转录文本</w:t>
      </w:r>
      <w:r w:rsidR="00662F27" w:rsidRPr="004F398C">
        <w:rPr>
          <w:rFonts w:hint="eastAsia"/>
          <w:lang w:val="zh-CN"/>
        </w:rPr>
        <w:t>聚类方法</w:t>
      </w:r>
      <w:r>
        <w:rPr>
          <w:rFonts w:hint="eastAsia"/>
        </w:rPr>
        <w:t>。</w:t>
      </w:r>
      <w:r w:rsidRPr="00AD0524">
        <w:rPr>
          <w:rFonts w:hint="eastAsia"/>
          <w:lang w:val="zh-CN"/>
        </w:rPr>
        <w:t>图</w:t>
      </w:r>
      <w:r w:rsidRPr="00AD0524">
        <w:rPr>
          <w:rFonts w:hint="eastAsia"/>
          <w:lang w:val="zh-CN"/>
        </w:rPr>
        <w:t>1</w:t>
      </w:r>
      <w:r w:rsidRPr="00AD0524">
        <w:rPr>
          <w:rFonts w:hint="eastAsia"/>
          <w:lang w:val="zh-CN"/>
        </w:rPr>
        <w:t>是</w:t>
      </w:r>
      <w:r>
        <w:rPr>
          <w:rFonts w:hint="eastAsia"/>
          <w:lang w:val="zh-CN"/>
        </w:rPr>
        <w:t>本</w:t>
      </w:r>
      <w:r w:rsidR="0095732D">
        <w:rPr>
          <w:rFonts w:hint="eastAsia"/>
          <w:lang w:val="zh-CN"/>
        </w:rPr>
        <w:t>发明</w:t>
      </w:r>
      <w:r w:rsidRPr="00AD0524">
        <w:rPr>
          <w:rFonts w:hint="eastAsia"/>
          <w:lang w:val="zh-CN"/>
        </w:rPr>
        <w:t>提供的</w:t>
      </w:r>
      <w:r w:rsidR="00EA7596">
        <w:rPr>
          <w:rFonts w:hint="eastAsia"/>
          <w:lang w:val="zh-CN"/>
        </w:rPr>
        <w:t>语音转录文本</w:t>
      </w:r>
      <w:r w:rsidR="00662F27" w:rsidRPr="004F398C">
        <w:rPr>
          <w:rFonts w:hint="eastAsia"/>
          <w:lang w:val="zh-CN"/>
        </w:rPr>
        <w:t>聚类方法</w:t>
      </w:r>
      <w:r w:rsidRPr="00AD0524">
        <w:rPr>
          <w:rFonts w:hint="eastAsia"/>
          <w:lang w:val="zh-CN"/>
        </w:rPr>
        <w:t>的流程示意图</w:t>
      </w:r>
      <w:r>
        <w:rPr>
          <w:rFonts w:hint="eastAsia"/>
          <w:lang w:val="zh-CN"/>
        </w:rPr>
        <w:t>，如图</w:t>
      </w:r>
      <w:r>
        <w:rPr>
          <w:rFonts w:hint="eastAsia"/>
          <w:lang w:val="zh-CN"/>
        </w:rPr>
        <w:t>1</w:t>
      </w:r>
      <w:r>
        <w:rPr>
          <w:rFonts w:hint="eastAsia"/>
          <w:lang w:val="zh-CN"/>
        </w:rPr>
        <w:t>所示，</w:t>
      </w:r>
      <w:r w:rsidR="00373580">
        <w:rPr>
          <w:rFonts w:hint="eastAsia"/>
          <w:lang w:val="zh-CN"/>
        </w:rPr>
        <w:t>该方法包括如下步骤：</w:t>
      </w:r>
    </w:p>
    <w:p w14:paraId="57CE93CB" w14:textId="02895E8B" w:rsidR="00373580" w:rsidRDefault="00F2436B" w:rsidP="00373580">
      <w:pPr>
        <w:ind w:firstLine="560"/>
      </w:pPr>
      <w:r>
        <w:rPr>
          <w:rFonts w:hint="eastAsia"/>
        </w:rPr>
        <w:t>步骤</w:t>
      </w:r>
      <w:r>
        <w:rPr>
          <w:rFonts w:hint="eastAsia"/>
        </w:rPr>
        <w:t>1</w:t>
      </w:r>
      <w:r>
        <w:t>10</w:t>
      </w:r>
      <w:r>
        <w:rPr>
          <w:rFonts w:hint="eastAsia"/>
        </w:rPr>
        <w:t>、</w:t>
      </w:r>
      <w:r w:rsidR="00373580">
        <w:rPr>
          <w:rFonts w:hint="eastAsia"/>
        </w:rPr>
        <w:t>提取各</w:t>
      </w:r>
      <w:r w:rsidR="00EA7596">
        <w:rPr>
          <w:rFonts w:hint="eastAsia"/>
        </w:rPr>
        <w:t>语音转录文本</w:t>
      </w:r>
      <w:r w:rsidR="00373580">
        <w:rPr>
          <w:rFonts w:hint="eastAsia"/>
        </w:rPr>
        <w:t>的向量表示</w:t>
      </w:r>
      <w:r>
        <w:rPr>
          <w:rFonts w:hint="eastAsia"/>
        </w:rPr>
        <w:t>。</w:t>
      </w:r>
    </w:p>
    <w:p w14:paraId="0C14B15D" w14:textId="2CE49B25" w:rsidR="00F2436B" w:rsidRDefault="00D84279" w:rsidP="00373580">
      <w:pPr>
        <w:ind w:firstLine="560"/>
      </w:pPr>
      <w:r>
        <w:rPr>
          <w:rFonts w:hint="eastAsia"/>
        </w:rPr>
        <w:t>此处，</w:t>
      </w:r>
      <w:r w:rsidR="00EA7596">
        <w:rPr>
          <w:rFonts w:hint="eastAsia"/>
        </w:rPr>
        <w:t>语音转录文本</w:t>
      </w:r>
      <w:r>
        <w:rPr>
          <w:rFonts w:hint="eastAsia"/>
        </w:rPr>
        <w:t>即需要进行文本聚类的文本</w:t>
      </w:r>
      <w:r w:rsidR="00EA7596">
        <w:rPr>
          <w:rFonts w:hint="eastAsia"/>
        </w:rPr>
        <w:t>，</w:t>
      </w:r>
      <w:r w:rsidR="00BA1CD0">
        <w:rPr>
          <w:rFonts w:hint="eastAsia"/>
        </w:rPr>
        <w:t>该语音转录文本可以是对录音音频进行语音识别得到的文本。各语音转录文本的向量表示用于表征各语音转录文本的语义信息，</w:t>
      </w:r>
      <w:r w:rsidR="002B12DF">
        <w:rPr>
          <w:rFonts w:hint="eastAsia"/>
        </w:rPr>
        <w:t>其可以是对各语音转录文本进行编码获取。</w:t>
      </w:r>
    </w:p>
    <w:p w14:paraId="2B08A744" w14:textId="2AEC14BE" w:rsidR="00373580" w:rsidRDefault="00F2436B" w:rsidP="00373580">
      <w:pPr>
        <w:ind w:firstLine="560"/>
      </w:pPr>
      <w:r>
        <w:rPr>
          <w:rFonts w:hint="eastAsia"/>
        </w:rPr>
        <w:t>步骤</w:t>
      </w:r>
      <w:r>
        <w:rPr>
          <w:rFonts w:hint="eastAsia"/>
        </w:rPr>
        <w:t>1</w:t>
      </w:r>
      <w:r>
        <w:t>20</w:t>
      </w:r>
      <w:r w:rsidR="00373580">
        <w:rPr>
          <w:rFonts w:hint="eastAsia"/>
        </w:rPr>
        <w:t>将各</w:t>
      </w:r>
      <w:r w:rsidR="00EA7596">
        <w:rPr>
          <w:rFonts w:hint="eastAsia"/>
        </w:rPr>
        <w:t>语音转录文本</w:t>
      </w:r>
      <w:r w:rsidR="00373580">
        <w:rPr>
          <w:rFonts w:hint="eastAsia"/>
        </w:rPr>
        <w:t>的向量表示输入至文本聚类模型，得到文本聚类模型输出的各</w:t>
      </w:r>
      <w:r w:rsidR="00EA7596">
        <w:rPr>
          <w:rFonts w:hint="eastAsia"/>
        </w:rPr>
        <w:t>语音转录文本</w:t>
      </w:r>
      <w:r w:rsidR="00373580">
        <w:rPr>
          <w:rFonts w:hint="eastAsia"/>
        </w:rPr>
        <w:t>的聚类结果；</w:t>
      </w:r>
    </w:p>
    <w:p w14:paraId="0605B15A" w14:textId="29DAD6FA" w:rsidR="00373580" w:rsidRDefault="00373580" w:rsidP="00373580">
      <w:pPr>
        <w:ind w:firstLine="560"/>
      </w:pPr>
      <w:r>
        <w:rPr>
          <w:rFonts w:hint="eastAsia"/>
        </w:rPr>
        <w:t>文本聚类模型基于多个样本</w:t>
      </w:r>
      <w:r w:rsidR="00EA7596">
        <w:rPr>
          <w:rFonts w:hint="eastAsia"/>
        </w:rPr>
        <w:t>语音转录文本</w:t>
      </w:r>
      <w:r>
        <w:rPr>
          <w:rFonts w:hint="eastAsia"/>
        </w:rPr>
        <w:t>的向量表示以及各样本</w:t>
      </w:r>
      <w:r w:rsidR="00EA7596">
        <w:rPr>
          <w:rFonts w:hint="eastAsia"/>
        </w:rPr>
        <w:t>语音转录文本</w:t>
      </w:r>
      <w:r>
        <w:rPr>
          <w:rFonts w:hint="eastAsia"/>
        </w:rPr>
        <w:t>的聚类结果训练得到，文本聚类模型的训练以最小化</w:t>
      </w:r>
      <w:r>
        <w:rPr>
          <w:rFonts w:hint="eastAsia"/>
        </w:rPr>
        <w:lastRenderedPageBreak/>
        <w:t>相同样本</w:t>
      </w:r>
      <w:r w:rsidR="00EA7596">
        <w:rPr>
          <w:rFonts w:hint="eastAsia"/>
        </w:rPr>
        <w:t>语音转录文本</w:t>
      </w:r>
      <w:r>
        <w:rPr>
          <w:rFonts w:hint="eastAsia"/>
        </w:rPr>
        <w:t>的向量表示之间的距离，最大化不同样本</w:t>
      </w:r>
      <w:r w:rsidR="00EA7596">
        <w:rPr>
          <w:rFonts w:hint="eastAsia"/>
        </w:rPr>
        <w:t>语音转录文本</w:t>
      </w:r>
      <w:r>
        <w:rPr>
          <w:rFonts w:hint="eastAsia"/>
        </w:rPr>
        <w:t>的向量表示之间的距离，最小化样本</w:t>
      </w:r>
      <w:r w:rsidR="00EA7596">
        <w:rPr>
          <w:rFonts w:hint="eastAsia"/>
        </w:rPr>
        <w:t>语音转录文本</w:t>
      </w:r>
      <w:r>
        <w:rPr>
          <w:rFonts w:hint="eastAsia"/>
        </w:rPr>
        <w:t>的向量表示与其所属类别的语义向量之间的距离以及最大化样本</w:t>
      </w:r>
      <w:r w:rsidR="00EA7596">
        <w:rPr>
          <w:rFonts w:hint="eastAsia"/>
        </w:rPr>
        <w:t>语音转录文本</w:t>
      </w:r>
      <w:r>
        <w:rPr>
          <w:rFonts w:hint="eastAsia"/>
        </w:rPr>
        <w:t>的向量表示与其它类别的语义向量之间的距离为目标。</w:t>
      </w:r>
    </w:p>
    <w:p w14:paraId="49E1E96B" w14:textId="415E776E" w:rsidR="00A20296" w:rsidRDefault="002B12DF" w:rsidP="00373580">
      <w:pPr>
        <w:ind w:firstLine="560"/>
      </w:pPr>
      <w:r>
        <w:rPr>
          <w:rFonts w:hint="eastAsia"/>
        </w:rPr>
        <w:t>具体地，</w:t>
      </w:r>
      <w:r w:rsidR="00A20296">
        <w:rPr>
          <w:rFonts w:hint="eastAsia"/>
        </w:rPr>
        <w:t>相同样本语音转录文本的向量表示之间的距离用于表征</w:t>
      </w:r>
      <w:r w:rsidR="00BA76B3">
        <w:rPr>
          <w:rFonts w:hint="eastAsia"/>
        </w:rPr>
        <w:t>两个相同</w:t>
      </w:r>
      <w:r w:rsidR="00A20296">
        <w:rPr>
          <w:rFonts w:hint="eastAsia"/>
        </w:rPr>
        <w:t>样本语音转录文本</w:t>
      </w:r>
      <w:r w:rsidR="00BA76B3">
        <w:rPr>
          <w:rFonts w:hint="eastAsia"/>
        </w:rPr>
        <w:t>之间的差异，如对任一样本语音转录文本进行数据增强</w:t>
      </w:r>
      <w:r w:rsidR="004640C0">
        <w:rPr>
          <w:rFonts w:hint="eastAsia"/>
        </w:rPr>
        <w:t>后，得到增强文本，以对应样本语音转录文本和增强文本的向量表示之间的距离作为相同样本语音转录文本的向量表示之间的距离。</w:t>
      </w:r>
      <w:r w:rsidR="00A20296">
        <w:rPr>
          <w:rFonts w:hint="eastAsia"/>
        </w:rPr>
        <w:t>不同样本语音转录文本的向量表示之间的距离用于表征</w:t>
      </w:r>
      <w:r w:rsidR="004640C0">
        <w:rPr>
          <w:rFonts w:hint="eastAsia"/>
        </w:rPr>
        <w:t>两个不同样本语音转录文本之间的差异，如将多个样本语音转录文本中任意两个不同的样本语音转录文本的向量表示之间的距离作为不同样本语音转录文本的向量表示之间的距离。</w:t>
      </w:r>
      <w:r w:rsidR="0054607F">
        <w:rPr>
          <w:rFonts w:hint="eastAsia"/>
        </w:rPr>
        <w:t>本发明实施例以最小化相同样本语音转录文本的向量表示之间的距离，最大化不同样本语音转录文本的向量表示之间的距离为目标训练文本聚类模型，能够从各样本语音转录文本本身层面进行对比学习，即</w:t>
      </w:r>
      <w:r w:rsidR="006B03AA">
        <w:rPr>
          <w:rFonts w:hint="eastAsia"/>
        </w:rPr>
        <w:t>从文本层面</w:t>
      </w:r>
      <w:r w:rsidR="0054607F">
        <w:rPr>
          <w:rFonts w:hint="eastAsia"/>
        </w:rPr>
        <w:t>学习相同样本语音转录文本之间的信息以及不同样本语音转录文本之间的信息</w:t>
      </w:r>
      <w:r w:rsidR="006B03AA">
        <w:rPr>
          <w:rFonts w:hint="eastAsia"/>
        </w:rPr>
        <w:t>。</w:t>
      </w:r>
    </w:p>
    <w:p w14:paraId="380B70CB" w14:textId="7B0605B6" w:rsidR="0054607F" w:rsidRDefault="00A725FD" w:rsidP="00373580">
      <w:pPr>
        <w:ind w:firstLine="560"/>
      </w:pPr>
      <w:r>
        <w:rPr>
          <w:rFonts w:hint="eastAsia"/>
        </w:rPr>
        <w:t>此外，</w:t>
      </w:r>
      <w:r w:rsidR="006B03AA">
        <w:rPr>
          <w:rFonts w:hint="eastAsia"/>
        </w:rPr>
        <w:t>不同样本语音转录文本的语义信息不同，若语义信息相似度较高，则可以将对应的样本语音转录文本聚为一类，若语义相似度较低，则可以将对应的样本语音转录文本划分至两个不同的类别。</w:t>
      </w:r>
      <w:r w:rsidR="004115A8">
        <w:rPr>
          <w:rFonts w:hint="eastAsia"/>
        </w:rPr>
        <w:t>对于属于同一类别的样本语音转录文本，可以基于对应样本语音转录文本的向量表示确定聚类中心，并将聚类中心作为对应类别的语义向量。</w:t>
      </w:r>
      <w:r w:rsidR="006B03AA">
        <w:rPr>
          <w:rFonts w:hint="eastAsia"/>
        </w:rPr>
        <w:t>样本语音转录文本的向量表示与其所属类别的语义向量之间的距离</w:t>
      </w:r>
      <w:r>
        <w:rPr>
          <w:rFonts w:hint="eastAsia"/>
        </w:rPr>
        <w:t>用于表征样本语音转录文本的向量表示与同类别的语义向量之间的差异，</w:t>
      </w:r>
      <w:r w:rsidR="006B03AA">
        <w:rPr>
          <w:rFonts w:hint="eastAsia"/>
        </w:rPr>
        <w:t>样本语音转录文本的向量表示与其它类别的语义向量</w:t>
      </w:r>
      <w:r>
        <w:rPr>
          <w:rFonts w:hint="eastAsia"/>
        </w:rPr>
        <w:t>之间的距离用于表示样本语音转录文本</w:t>
      </w:r>
      <w:r w:rsidR="0089725F">
        <w:rPr>
          <w:rFonts w:hint="eastAsia"/>
        </w:rPr>
        <w:t>的向量表示与不同类别的语义向量之间的差异。本发明实施例以最小化样本语音转录文本的向量表示与其所属类别的语义向量之间的距离以及最大化样本语音转录文本的向</w:t>
      </w:r>
      <w:r w:rsidR="0089725F">
        <w:rPr>
          <w:rFonts w:hint="eastAsia"/>
        </w:rPr>
        <w:lastRenderedPageBreak/>
        <w:t>量表示与其它类别的语义向量之间的距离为目标训练文本聚类模型，能够从不同类别样本语音转录文本层面进行对比学习，即从类别层面学习</w:t>
      </w:r>
      <w:r w:rsidR="00804573">
        <w:rPr>
          <w:rFonts w:hint="eastAsia"/>
        </w:rPr>
        <w:t>同类</w:t>
      </w:r>
      <w:r w:rsidR="0089725F">
        <w:rPr>
          <w:rFonts w:hint="eastAsia"/>
        </w:rPr>
        <w:t>样本语音转录文本之间的信息以及</w:t>
      </w:r>
      <w:r w:rsidR="00804573">
        <w:rPr>
          <w:rFonts w:hint="eastAsia"/>
        </w:rPr>
        <w:t>不同类</w:t>
      </w:r>
      <w:r w:rsidR="0089725F">
        <w:rPr>
          <w:rFonts w:hint="eastAsia"/>
        </w:rPr>
        <w:t>样本语音转录文本之间的信息。</w:t>
      </w:r>
    </w:p>
    <w:p w14:paraId="31162422" w14:textId="7B1B5C7B" w:rsidR="00804573" w:rsidRDefault="003B7195" w:rsidP="00373580">
      <w:pPr>
        <w:ind w:firstLine="560"/>
      </w:pPr>
      <w:r>
        <w:rPr>
          <w:rFonts w:hint="eastAsia"/>
        </w:rPr>
        <w:t>由此可见，本发明实施例提供的语音转录文本聚类方法，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训练得到文本聚类模型，从而使得文本聚类模型能够从文本层面和类别层面对各语音转录文本进行聚类，进而准确得到聚类结果。</w:t>
      </w:r>
    </w:p>
    <w:p w14:paraId="23716E6A" w14:textId="459F7D29" w:rsidR="00373580" w:rsidRDefault="00256B77" w:rsidP="00373580">
      <w:pPr>
        <w:ind w:firstLine="560"/>
      </w:pPr>
      <w:r>
        <w:rPr>
          <w:rFonts w:hint="eastAsia"/>
        </w:rPr>
        <w:t>基于上述实施例</w:t>
      </w:r>
      <w:r w:rsidR="00373580">
        <w:rPr>
          <w:rFonts w:hint="eastAsia"/>
        </w:rPr>
        <w:t>，文本聚类模型基于如下步骤训练得到：</w:t>
      </w:r>
    </w:p>
    <w:p w14:paraId="51A58C22" w14:textId="78580FBA" w:rsidR="00373580" w:rsidRDefault="00373580" w:rsidP="00373580">
      <w:pPr>
        <w:ind w:firstLine="560"/>
      </w:pPr>
      <w:r>
        <w:rPr>
          <w:rFonts w:hint="eastAsia"/>
        </w:rPr>
        <w:t>提取各样本</w:t>
      </w:r>
      <w:r w:rsidR="00EA7596">
        <w:rPr>
          <w:rFonts w:hint="eastAsia"/>
        </w:rPr>
        <w:t>语音转录文本</w:t>
      </w:r>
      <w:r>
        <w:rPr>
          <w:rFonts w:hint="eastAsia"/>
        </w:rPr>
        <w:t>的样本向量表示，并基于各样本向量表示进行文本聚类，得到各样本</w:t>
      </w:r>
      <w:r w:rsidR="00EA7596">
        <w:rPr>
          <w:rFonts w:hint="eastAsia"/>
        </w:rPr>
        <w:t>语音转录文本</w:t>
      </w:r>
      <w:r>
        <w:rPr>
          <w:rFonts w:hint="eastAsia"/>
        </w:rPr>
        <w:t>的初始聚类结果；</w:t>
      </w:r>
    </w:p>
    <w:p w14:paraId="56FDD3F6" w14:textId="376914E3" w:rsidR="00373580" w:rsidRDefault="00373580" w:rsidP="00373580">
      <w:pPr>
        <w:ind w:firstLine="560"/>
      </w:pPr>
      <w:r>
        <w:rPr>
          <w:rFonts w:hint="eastAsia"/>
        </w:rPr>
        <w:t>基于相同类别中各样本</w:t>
      </w:r>
      <w:r w:rsidR="00EA7596">
        <w:rPr>
          <w:rFonts w:hint="eastAsia"/>
        </w:rPr>
        <w:t>语音转录文本</w:t>
      </w:r>
      <w:r>
        <w:rPr>
          <w:rFonts w:hint="eastAsia"/>
        </w:rPr>
        <w:t>的样本向量表示，确定各类别的语义向量；</w:t>
      </w:r>
    </w:p>
    <w:p w14:paraId="62B95583" w14:textId="4E22CF41" w:rsidR="00373580" w:rsidRDefault="00373580" w:rsidP="00373580">
      <w:pPr>
        <w:ind w:firstLine="560"/>
      </w:pPr>
      <w:r>
        <w:rPr>
          <w:rFonts w:hint="eastAsia"/>
        </w:rPr>
        <w:t>基于相同样本</w:t>
      </w:r>
      <w:r w:rsidR="00EA7596">
        <w:rPr>
          <w:rFonts w:hint="eastAsia"/>
        </w:rPr>
        <w:t>语音转录文本</w:t>
      </w:r>
      <w:r>
        <w:rPr>
          <w:rFonts w:hint="eastAsia"/>
        </w:rPr>
        <w:t>的向量表示之间的距离，不同样本</w:t>
      </w:r>
      <w:r w:rsidR="00EA7596">
        <w:rPr>
          <w:rFonts w:hint="eastAsia"/>
        </w:rPr>
        <w:t>语音转录文本</w:t>
      </w:r>
      <w:r>
        <w:rPr>
          <w:rFonts w:hint="eastAsia"/>
        </w:rPr>
        <w:t>的向量表示之间的距离，样本</w:t>
      </w:r>
      <w:r w:rsidR="00EA7596">
        <w:rPr>
          <w:rFonts w:hint="eastAsia"/>
        </w:rPr>
        <w:t>语音转录文本</w:t>
      </w:r>
      <w:r>
        <w:rPr>
          <w:rFonts w:hint="eastAsia"/>
        </w:rPr>
        <w:t>的向量表示与其所属类别的语义向量之间的距离以及样本</w:t>
      </w:r>
      <w:r w:rsidR="00EA7596">
        <w:rPr>
          <w:rFonts w:hint="eastAsia"/>
        </w:rPr>
        <w:t>语音转录文本</w:t>
      </w:r>
      <w:r>
        <w:rPr>
          <w:rFonts w:hint="eastAsia"/>
        </w:rPr>
        <w:t>的向量表示与其它类别的语义向量之间的距离，确定文本聚类模型的损失值，并基于损失值对文本聚类模型</w:t>
      </w:r>
      <w:r w:rsidR="0039774E">
        <w:rPr>
          <w:rFonts w:hint="eastAsia"/>
        </w:rPr>
        <w:t>的初始模型</w:t>
      </w:r>
      <w:r>
        <w:rPr>
          <w:rFonts w:hint="eastAsia"/>
        </w:rPr>
        <w:t>进行训练，</w:t>
      </w:r>
      <w:ins w:id="30" w:author="zeng jielin" w:date="2022-05-19T14:58:00Z">
        <w:r w:rsidR="00804A91">
          <w:rPr>
            <w:rFonts w:hint="eastAsia"/>
          </w:rPr>
          <w:t>更新</w:t>
        </w:r>
      </w:ins>
      <w:del w:id="31" w:author="zeng jielin" w:date="2022-05-19T14:58:00Z">
        <w:r w:rsidDel="00804A91">
          <w:rPr>
            <w:rFonts w:hint="eastAsia"/>
          </w:rPr>
          <w:delText>得到</w:delText>
        </w:r>
      </w:del>
      <w:r>
        <w:rPr>
          <w:rFonts w:hint="eastAsia"/>
        </w:rPr>
        <w:t>文本聚类模型</w:t>
      </w:r>
      <w:ins w:id="32" w:author="zeng jielin" w:date="2022-05-19T14:58:00Z">
        <w:r w:rsidR="00804A91">
          <w:rPr>
            <w:rFonts w:hint="eastAsia"/>
          </w:rPr>
          <w:t>，</w:t>
        </w:r>
      </w:ins>
      <w:ins w:id="33" w:author="zeng jielin" w:date="2022-05-19T14:59:00Z">
        <w:r w:rsidR="00804A91">
          <w:rPr>
            <w:rFonts w:hint="eastAsia"/>
          </w:rPr>
          <w:t>然后重复聚类、训练的过程直至模型效果达标。</w:t>
        </w:r>
      </w:ins>
      <w:del w:id="34" w:author="zeng jielin" w:date="2022-05-19T14:58:00Z">
        <w:r w:rsidDel="00804A91">
          <w:rPr>
            <w:rFonts w:hint="eastAsia"/>
          </w:rPr>
          <w:delText>。</w:delText>
        </w:r>
      </w:del>
    </w:p>
    <w:p w14:paraId="27907CB3" w14:textId="3409E7CC" w:rsidR="00256B77" w:rsidRDefault="00256B77" w:rsidP="00373580">
      <w:pPr>
        <w:ind w:firstLine="560"/>
      </w:pPr>
      <w:r>
        <w:rPr>
          <w:rFonts w:hint="eastAsia"/>
        </w:rPr>
        <w:t>具体地，各样本语音转录文本的向量表示用于表征各样本语音转录文本的语义信息，其可以是对各样本语音转录文本进行编码获取。基于各样本向量表示，可以确定各样本向量表示之间的距离，距离越大，表明对应样本</w:t>
      </w:r>
      <w:r w:rsidR="00FA7642">
        <w:rPr>
          <w:rFonts w:hint="eastAsia"/>
        </w:rPr>
        <w:t>语音转录文本</w:t>
      </w:r>
      <w:r>
        <w:rPr>
          <w:rFonts w:hint="eastAsia"/>
        </w:rPr>
        <w:t>之间的差异越大，也就是对应样本</w:t>
      </w:r>
      <w:r w:rsidR="00FA7642">
        <w:rPr>
          <w:rFonts w:hint="eastAsia"/>
        </w:rPr>
        <w:t>语音转录文本属于不同类别的概率越大。反之，距离越小，表明对应样</w:t>
      </w:r>
      <w:r w:rsidR="00FA7642">
        <w:rPr>
          <w:rFonts w:hint="eastAsia"/>
        </w:rPr>
        <w:lastRenderedPageBreak/>
        <w:t>本语音转录文本之间的差异越小，也就是对应样本语音转录文本属于相同类别的概率越大。基于此，基于各样本向量表示进行文本聚类，可以得到各样本语音转录文本的初始聚类结果</w:t>
      </w:r>
      <w:r w:rsidR="00B776A3">
        <w:rPr>
          <w:rFonts w:hint="eastAsia"/>
        </w:rPr>
        <w:t>，可选地，可以采用</w:t>
      </w:r>
      <w:r w:rsidR="00B776A3">
        <w:rPr>
          <w:rFonts w:hint="eastAsia"/>
        </w:rPr>
        <w:t>K</w:t>
      </w:r>
      <w:r w:rsidR="00B776A3">
        <w:rPr>
          <w:rFonts w:hint="eastAsia"/>
        </w:rPr>
        <w:t>均值聚类算法对各样本向量表示进行聚类，得到初始聚类结果。</w:t>
      </w:r>
    </w:p>
    <w:p w14:paraId="4620C945" w14:textId="7130DE03" w:rsidR="00FA7642" w:rsidRDefault="00FA7642" w:rsidP="00373580">
      <w:pPr>
        <w:ind w:firstLine="560"/>
      </w:pPr>
      <w:r>
        <w:rPr>
          <w:rFonts w:hint="eastAsia"/>
        </w:rPr>
        <w:t>在得到初始聚类结果后，即可得到各类别中包含的样本语音转录文本</w:t>
      </w:r>
      <w:r w:rsidR="0076090E">
        <w:rPr>
          <w:rFonts w:hint="eastAsia"/>
        </w:rPr>
        <w:t>，进而基于各类别中样本语音转录文本的样本向量表示，确定各类别的中心，并以各类别的中心作为各类别的语义向量。</w:t>
      </w:r>
    </w:p>
    <w:p w14:paraId="7AC20A14" w14:textId="764C269A" w:rsidR="0076090E" w:rsidRDefault="0076090E" w:rsidP="00373580">
      <w:pPr>
        <w:ind w:firstLine="560"/>
      </w:pPr>
      <w:r>
        <w:rPr>
          <w:rFonts w:hint="eastAsia"/>
        </w:rPr>
        <w:t>在得到各类别的语义向量后，基于相同样本语音转录文本的向量表示之间的距离，不同样本语音转录文本的向量表示之间的距离，样本语音转录文本的向量表示与其所属类别的语义向量之间的距离以及样本语音转录文本的向量表示与其它类别的语义向量之间的距离，确定文本聚类模型的损失值</w:t>
      </w:r>
      <w:r w:rsidR="00CC2282">
        <w:rPr>
          <w:rFonts w:hint="eastAsia"/>
        </w:rPr>
        <w:t>，进而基于损失值对文本聚类模型</w:t>
      </w:r>
      <w:r w:rsidR="0039774E">
        <w:rPr>
          <w:rFonts w:hint="eastAsia"/>
        </w:rPr>
        <w:t>的初始模型</w:t>
      </w:r>
      <w:r w:rsidR="00CC2282">
        <w:rPr>
          <w:rFonts w:hint="eastAsia"/>
        </w:rPr>
        <w:t>进行训练，从而可以使得得到的文本聚类模型能够从文本层面和类别层面对各语音转录文本进行聚类，进而准确得到聚类结果。</w:t>
      </w:r>
    </w:p>
    <w:p w14:paraId="53168D86" w14:textId="2D52D49D" w:rsidR="004321F6" w:rsidRDefault="004321F6" w:rsidP="00373580">
      <w:pPr>
        <w:ind w:firstLine="560"/>
      </w:pPr>
      <w:r>
        <w:rPr>
          <w:rFonts w:hint="eastAsia"/>
        </w:rPr>
        <w:t>需要说明的是，在每次基于损失值对文本聚类模型</w:t>
      </w:r>
      <w:r w:rsidR="0039774E">
        <w:rPr>
          <w:rFonts w:hint="eastAsia"/>
        </w:rPr>
        <w:t>的初始模型进行训练后</w:t>
      </w:r>
      <w:commentRangeStart w:id="35"/>
      <w:ins w:id="36" w:author="zeng jielin" w:date="2022-05-19T15:25:00Z">
        <w:r w:rsidR="00C057AB">
          <w:rPr>
            <w:rFonts w:hint="eastAsia"/>
          </w:rPr>
          <w:t>*</w:t>
        </w:r>
        <w:r w:rsidR="00C057AB">
          <w:t>**</w:t>
        </w:r>
      </w:ins>
      <w:commentRangeEnd w:id="35"/>
      <w:ins w:id="37" w:author="zeng jielin" w:date="2022-05-19T15:26:00Z">
        <w:r w:rsidR="00C057AB">
          <w:rPr>
            <w:rStyle w:val="af"/>
          </w:rPr>
          <w:commentReference w:id="35"/>
        </w:r>
      </w:ins>
    </w:p>
    <w:p w14:paraId="7B1277ED" w14:textId="6F0F5B72" w:rsidR="00373580" w:rsidRDefault="00CC2282" w:rsidP="00373580">
      <w:pPr>
        <w:ind w:firstLine="560"/>
      </w:pPr>
      <w:r>
        <w:rPr>
          <w:rFonts w:hint="eastAsia"/>
        </w:rPr>
        <w:t>基于上述任一实施例</w:t>
      </w:r>
      <w:r w:rsidR="00373580">
        <w:rPr>
          <w:rFonts w:hint="eastAsia"/>
        </w:rPr>
        <w:t>，基于相同样本</w:t>
      </w:r>
      <w:r w:rsidR="00EA7596">
        <w:rPr>
          <w:rFonts w:hint="eastAsia"/>
        </w:rPr>
        <w:t>语音转录文本</w:t>
      </w:r>
      <w:r w:rsidR="00373580">
        <w:rPr>
          <w:rFonts w:hint="eastAsia"/>
        </w:rPr>
        <w:t>的向量表示之间的距离，不同样本</w:t>
      </w:r>
      <w:r w:rsidR="00EA7596">
        <w:rPr>
          <w:rFonts w:hint="eastAsia"/>
        </w:rPr>
        <w:t>语音转录文本</w:t>
      </w:r>
      <w:r w:rsidR="00373580">
        <w:rPr>
          <w:rFonts w:hint="eastAsia"/>
        </w:rPr>
        <w:t>的向量表示之间的距离，样本</w:t>
      </w:r>
      <w:r w:rsidR="00EA7596">
        <w:rPr>
          <w:rFonts w:hint="eastAsia"/>
        </w:rPr>
        <w:t>语音转录文本</w:t>
      </w:r>
      <w:r w:rsidR="00373580">
        <w:rPr>
          <w:rFonts w:hint="eastAsia"/>
        </w:rPr>
        <w:t>的向量表示与其所属类别的语义向量之间的距离以及样本</w:t>
      </w:r>
      <w:r w:rsidR="00EA7596">
        <w:rPr>
          <w:rFonts w:hint="eastAsia"/>
        </w:rPr>
        <w:t>语音转录文本</w:t>
      </w:r>
      <w:r w:rsidR="00373580">
        <w:rPr>
          <w:rFonts w:hint="eastAsia"/>
        </w:rPr>
        <w:t>的向量表示与其它类别的语义向量之间的距离，确定文本聚类模型的损失值，包括：</w:t>
      </w:r>
    </w:p>
    <w:p w14:paraId="0E8FAA2C" w14:textId="0391FE8F" w:rsidR="00373580" w:rsidRDefault="00373580" w:rsidP="00373580">
      <w:pPr>
        <w:ind w:firstLine="560"/>
      </w:pPr>
      <w:r>
        <w:rPr>
          <w:rFonts w:hint="eastAsia"/>
        </w:rPr>
        <w:t>基于相同样本</w:t>
      </w:r>
      <w:r w:rsidR="00EA7596">
        <w:rPr>
          <w:rFonts w:hint="eastAsia"/>
        </w:rPr>
        <w:t>语音转录文本</w:t>
      </w:r>
      <w:r>
        <w:rPr>
          <w:rFonts w:hint="eastAsia"/>
        </w:rPr>
        <w:t>的向量表示之间的余弦相似度，以及不同样本</w:t>
      </w:r>
      <w:r w:rsidR="00EA7596">
        <w:rPr>
          <w:rFonts w:hint="eastAsia"/>
        </w:rPr>
        <w:t>语音转录文本</w:t>
      </w:r>
      <w:r>
        <w:rPr>
          <w:rFonts w:hint="eastAsia"/>
        </w:rPr>
        <w:t>的向量表示之间的余弦相似度，确定文本层面的对比损失值；</w:t>
      </w:r>
    </w:p>
    <w:p w14:paraId="38802331" w14:textId="38B48B83" w:rsidR="00373580" w:rsidRDefault="00373580" w:rsidP="00373580">
      <w:pPr>
        <w:ind w:firstLine="560"/>
      </w:pPr>
      <w:r>
        <w:rPr>
          <w:rFonts w:hint="eastAsia"/>
        </w:rPr>
        <w:t>基于样本</w:t>
      </w:r>
      <w:r w:rsidR="00EA7596">
        <w:rPr>
          <w:rFonts w:hint="eastAsia"/>
        </w:rPr>
        <w:t>语音转录文本</w:t>
      </w:r>
      <w:r>
        <w:rPr>
          <w:rFonts w:hint="eastAsia"/>
        </w:rPr>
        <w:t>的向量表示与其所属类别的语义向量之间的余弦相似度以及样本</w:t>
      </w:r>
      <w:r w:rsidR="00EA7596">
        <w:rPr>
          <w:rFonts w:hint="eastAsia"/>
        </w:rPr>
        <w:t>语音转录文本</w:t>
      </w:r>
      <w:r>
        <w:rPr>
          <w:rFonts w:hint="eastAsia"/>
        </w:rPr>
        <w:t>的向量表示与其它类别的语义向量之间的余弦相似度，确定类别层面的对比损失值；</w:t>
      </w:r>
    </w:p>
    <w:p w14:paraId="26D2D409" w14:textId="733CB940" w:rsidR="00373580" w:rsidRDefault="00373580" w:rsidP="00373580">
      <w:pPr>
        <w:ind w:firstLine="560"/>
      </w:pPr>
      <w:r>
        <w:rPr>
          <w:rFonts w:hint="eastAsia"/>
        </w:rPr>
        <w:lastRenderedPageBreak/>
        <w:t>基于文本层面的对比损失值，以及类别层面的对比损失值，确定文本聚类模型的损失值。</w:t>
      </w:r>
    </w:p>
    <w:p w14:paraId="7B9BCFD2" w14:textId="080FA819" w:rsidR="007F1EB8" w:rsidRDefault="00FC1501" w:rsidP="00373580">
      <w:pPr>
        <w:ind w:firstLine="560"/>
      </w:pPr>
      <w:r>
        <w:rPr>
          <w:rFonts w:hint="eastAsia"/>
        </w:rPr>
        <w:t>具体地，相同样本语音转录文本的向量表示之间的余弦相似度用于表征相同样本语音转录文本的向量表示之间的距离，不同样本语音转录文本的向量表示之间的余弦相似度用于表征不同样本语音转录文本的向量表示之间的距离，基于两者可以得到文本层面的对比损失值</w:t>
      </w:r>
      <w:r w:rsidR="00D070CD">
        <w:rPr>
          <w:rFonts w:hint="eastAsia"/>
        </w:rPr>
        <w:t>。</w:t>
      </w:r>
    </w:p>
    <w:p w14:paraId="5EDB7F76" w14:textId="0C080AA0" w:rsidR="007F1EB8" w:rsidRDefault="000B7D69" w:rsidP="00373580">
      <w:pPr>
        <w:ind w:firstLine="560"/>
      </w:pPr>
      <w:r>
        <w:rPr>
          <w:rFonts w:hint="eastAsia"/>
        </w:rPr>
        <w:t>此外，样本语音转录文本的向量表示与其所属类别的语义向量之间的余弦相似度用于表征样本语音转录文本的向量表示与其所属类别的语义向量之间的距离，样本语音转录文本的向量表示与其它类别的语义向量之间的余弦相似度用于表征样本语音转录文本的向量表示与其它类别的语义向量之间的距离，基于两者可以得到类别层面的对比损失值。</w:t>
      </w:r>
    </w:p>
    <w:p w14:paraId="2131CF35" w14:textId="4B66CA0A" w:rsidR="007F1EB8" w:rsidRDefault="001245AC" w:rsidP="00373580">
      <w:pPr>
        <w:ind w:firstLine="560"/>
      </w:pPr>
      <w:r>
        <w:rPr>
          <w:rFonts w:hint="eastAsia"/>
        </w:rPr>
        <w:t>最后，基于文本层面的对比损失值，以及类别层面的对比损失值，确定文本聚类模型的损失值，如对文本层面的对比损失值和类别层面的对比损失值进行权重相加，得到文本聚类模型的损失值。</w:t>
      </w:r>
    </w:p>
    <w:p w14:paraId="011D30D2" w14:textId="6752E477" w:rsidR="00373580" w:rsidRDefault="00370AAE" w:rsidP="00373580">
      <w:pPr>
        <w:ind w:firstLine="560"/>
      </w:pPr>
      <w:r>
        <w:rPr>
          <w:rFonts w:hint="eastAsia"/>
        </w:rPr>
        <w:t>基于上述任一实施例</w:t>
      </w:r>
      <w:r w:rsidR="00373580">
        <w:rPr>
          <w:rFonts w:hint="eastAsia"/>
        </w:rPr>
        <w:t>，文本层面的对比损失值基于如下公式确定：</w:t>
      </w:r>
    </w:p>
    <w:p w14:paraId="57E689B5" w14:textId="5CEFDDBC" w:rsidR="00373580" w:rsidRPr="004563F3" w:rsidRDefault="00141331" w:rsidP="00373580">
      <w:pPr>
        <w:ind w:firstLine="560"/>
        <w:rPr>
          <w:rFonts w:ascii="仿宋" w:hAnsi="仿宋"/>
        </w:rPr>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I</m:t>
              </m:r>
            </m:sup>
          </m:sSubSup>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num>
                        <m:den>
                          <m:r>
                            <w:rPr>
                              <w:rFonts w:ascii="Cambria Math" w:hAnsi="Cambria Math"/>
                            </w:rPr>
                            <m:t>τ</m:t>
                          </m:r>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hint="eastAsia"/>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ins w:id="38" w:author="zeng jielin" w:date="2022-05-19T15:00:00Z">
                                          <w:rPr>
                                            <w:rFonts w:ascii="Cambria Math" w:hAnsi="Cambria Math" w:hint="eastAsia"/>
                                          </w:rPr>
                                          <m:t>b</m:t>
                                        </w:ins>
                                      </m:r>
                                      <m:r>
                                        <w:del w:id="39" w:author="zeng jielin" w:date="2022-05-19T15:00:00Z">
                                          <w:rPr>
                                            <w:rFonts w:ascii="Cambria Math" w:hAnsi="Cambria Math"/>
                                          </w:rPr>
                                          <m:t>a</m:t>
                                        </w:del>
                                      </m:r>
                                    </m:sup>
                                  </m:sSubSup>
                                </m:e>
                              </m:d>
                            </m:num>
                            <m:den>
                              <m:r>
                                <w:rPr>
                                  <w:rFonts w:ascii="Cambria Math" w:hAnsi="Cambria Math"/>
                                </w:rPr>
                                <m:t>τ</m:t>
                              </m:r>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num>
                                <m:den>
                                  <m:r>
                                    <w:rPr>
                                      <w:rFonts w:ascii="Cambria Math" w:hAnsi="Cambria Math"/>
                                    </w:rPr>
                                    <m:t>τ</m:t>
                                  </m:r>
                                </m:den>
                              </m:f>
                            </m:e>
                          </m:d>
                        </m:e>
                      </m:func>
                    </m:e>
                  </m:func>
                </m:e>
              </m:nary>
            </m:den>
          </m:f>
        </m:oMath>
      </m:oMathPara>
    </w:p>
    <w:p w14:paraId="01E6010D" w14:textId="0DA3E2EE" w:rsidR="00E101CA" w:rsidRDefault="00373580" w:rsidP="00373580">
      <w:pPr>
        <w:ind w:firstLine="560"/>
        <w:rPr>
          <w:iCs/>
        </w:rPr>
      </w:pPr>
      <w:r>
        <w:rPr>
          <w:rFonts w:hint="eastAsia"/>
        </w:rPr>
        <w:t>其中，</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I</m:t>
            </m:r>
          </m:sup>
        </m:sSubSup>
      </m:oMath>
      <w:r>
        <w:rPr>
          <w:rFonts w:hint="eastAsia"/>
        </w:rPr>
        <w:t>表示文本层面的对比损失值，</w:t>
      </w:r>
      <m:oMath>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oMath>
      <w:r>
        <w:rPr>
          <w:rFonts w:hint="eastAsia"/>
        </w:rPr>
        <w:t>表示相同样本</w:t>
      </w:r>
      <w:r w:rsidR="00EA7596">
        <w:rPr>
          <w:rFonts w:hint="eastAsia"/>
        </w:rPr>
        <w:t>语音转录文本</w:t>
      </w:r>
      <w:r>
        <w:rPr>
          <w:rFonts w:hint="eastAsia"/>
        </w:rPr>
        <w:t>的向量表示之间的余弦相似度，</w:t>
      </w:r>
      <m:oMath>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oMath>
      <w:r>
        <w:rPr>
          <w:rFonts w:hint="eastAsia"/>
        </w:rPr>
        <w:t>表示不同样本</w:t>
      </w:r>
      <w:r w:rsidR="00EA7596">
        <w:rPr>
          <w:rFonts w:hint="eastAsia"/>
        </w:rPr>
        <w:t>语音转录文本</w:t>
      </w:r>
      <w:r>
        <w:rPr>
          <w:rFonts w:hint="eastAsia"/>
        </w:rPr>
        <w:t>的向量表示之间的余弦相似度，</w:t>
      </w:r>
      <w:commentRangeStart w:id="40"/>
      <m:oMath>
        <m:r>
          <w:rPr>
            <w:rFonts w:ascii="Cambria Math" w:hAnsi="Cambria Math"/>
          </w:rPr>
          <m:t>τ</m:t>
        </m:r>
      </m:oMath>
      <w:r>
        <w:rPr>
          <w:rFonts w:hint="eastAsia"/>
          <w:iCs/>
        </w:rPr>
        <w:t>表示</w:t>
      </w:r>
      <w:ins w:id="41" w:author="zeng jielin" w:date="2022-05-19T15:01:00Z">
        <w:r w:rsidR="00804A91">
          <w:rPr>
            <w:rFonts w:hint="eastAsia"/>
            <w:iCs/>
          </w:rPr>
          <w:t>余弦值的缩放程度，避免训练过程中出现梯度消失等问题</w:t>
        </w:r>
      </w:ins>
      <w:del w:id="42" w:author="zeng jielin" w:date="2022-05-19T15:01:00Z">
        <w:r w:rsidDel="00804A91">
          <w:rPr>
            <w:rFonts w:hint="eastAsia"/>
            <w:iCs/>
          </w:rPr>
          <w:delText>*</w:delText>
        </w:r>
        <w:r w:rsidDel="00804A91">
          <w:rPr>
            <w:iCs/>
          </w:rPr>
          <w:delText>**</w:delText>
        </w:r>
      </w:del>
      <w:r>
        <w:rPr>
          <w:rFonts w:hint="eastAsia"/>
          <w:iCs/>
        </w:rPr>
        <w:t>，</w:t>
      </w:r>
      <m:oMath>
        <m:r>
          <w:rPr>
            <w:rFonts w:ascii="Cambria Math" w:hAnsi="Cambria Math"/>
          </w:rPr>
          <m:t>N</m:t>
        </m:r>
      </m:oMath>
      <w:r>
        <w:rPr>
          <w:rFonts w:hint="eastAsia"/>
          <w:iCs/>
        </w:rPr>
        <w:t>表示</w:t>
      </w:r>
      <w:ins w:id="43" w:author="zeng jielin" w:date="2022-05-19T15:02:00Z">
        <w:r w:rsidR="00804A91">
          <w:rPr>
            <w:rFonts w:hint="eastAsia"/>
            <w:iCs/>
          </w:rPr>
          <w:t>一个训练批次的样本数量</w:t>
        </w:r>
      </w:ins>
      <w:del w:id="44" w:author="zeng jielin" w:date="2022-05-19T15:02:00Z">
        <w:r w:rsidDel="00804A91">
          <w:rPr>
            <w:rFonts w:hint="eastAsia"/>
            <w:iCs/>
          </w:rPr>
          <w:delText>*</w:delText>
        </w:r>
        <w:r w:rsidDel="00804A91">
          <w:rPr>
            <w:iCs/>
          </w:rPr>
          <w:delText>**</w:delText>
        </w:r>
      </w:del>
      <w:commentRangeEnd w:id="40"/>
      <w:r>
        <w:rPr>
          <w:rStyle w:val="af"/>
        </w:rPr>
        <w:commentReference w:id="40"/>
      </w:r>
      <w:r w:rsidR="00E101CA">
        <w:rPr>
          <w:rFonts w:hint="eastAsia"/>
          <w:iCs/>
        </w:rPr>
        <w:t>。其中，</w:t>
      </w:r>
      <w:r w:rsidR="00E101CA">
        <w:rPr>
          <w:rFonts w:hint="eastAsia"/>
        </w:rPr>
        <w:t>文本层面的对比损失值</w:t>
      </w:r>
      <w:r w:rsidR="00951A27">
        <w:rPr>
          <w:rFonts w:hint="eastAsia"/>
        </w:rPr>
        <w:t>的目的是为了使得各样本语音转录文本</w:t>
      </w:r>
      <w:r w:rsidR="00E101CA" w:rsidRPr="00E101CA">
        <w:rPr>
          <w:rFonts w:hint="eastAsia"/>
        </w:rPr>
        <w:t>与基于</w:t>
      </w:r>
      <w:r w:rsidR="00951A27">
        <w:rPr>
          <w:rFonts w:hint="eastAsia"/>
        </w:rPr>
        <w:t>其</w:t>
      </w:r>
      <w:r w:rsidR="00E101CA" w:rsidRPr="00E101CA">
        <w:rPr>
          <w:rFonts w:hint="eastAsia"/>
        </w:rPr>
        <w:t>自身生成的正样本在特征空间中更近，与其他</w:t>
      </w:r>
      <w:r w:rsidR="00951A27">
        <w:rPr>
          <w:rFonts w:hint="eastAsia"/>
        </w:rPr>
        <w:t>不同样本语音转录文本</w:t>
      </w:r>
      <w:r w:rsidR="00E101CA" w:rsidRPr="00E101CA">
        <w:rPr>
          <w:rFonts w:hint="eastAsia"/>
        </w:rPr>
        <w:t>在特征空间中更远。</w:t>
      </w:r>
    </w:p>
    <w:p w14:paraId="55D6E994" w14:textId="5B5912D8" w:rsidR="00373580" w:rsidRDefault="00373580" w:rsidP="00373580">
      <w:pPr>
        <w:ind w:firstLine="560"/>
      </w:pPr>
      <w:r>
        <w:rPr>
          <w:rFonts w:hint="eastAsia"/>
        </w:rPr>
        <w:t>类别层面的对比损失值基于如下公式确定：</w:t>
      </w:r>
    </w:p>
    <w:p w14:paraId="30CBB1C7" w14:textId="77777777" w:rsidR="00373580" w:rsidRPr="00B270AE" w:rsidRDefault="00141331" w:rsidP="00373580">
      <w:pPr>
        <w:ind w:firstLine="560"/>
        <w:rPr>
          <w:rFonts w:ascii="仿宋" w:hAnsi="仿宋"/>
        </w:rPr>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C</m:t>
              </m:r>
            </m:sup>
          </m:sSubSup>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c</m:t>
                              </m:r>
                            </m:sub>
                          </m:sSub>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r</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j</m:t>
                                  </m:r>
                                </m:sub>
                              </m:sSub>
                            </m:den>
                          </m:f>
                        </m:e>
                      </m:d>
                    </m:e>
                  </m:func>
                </m:e>
              </m:nary>
            </m:den>
          </m:f>
        </m:oMath>
      </m:oMathPara>
    </w:p>
    <w:p w14:paraId="116FDF0F" w14:textId="77777777" w:rsidR="00373580" w:rsidRPr="00F911C5" w:rsidRDefault="00141331" w:rsidP="00373580">
      <w:pPr>
        <w:ind w:firstLine="560"/>
        <w:rPr>
          <w:rFonts w:ascii="仿宋" w:eastAsia="仿宋" w:hAnsi="仿宋" w:cs="宋体"/>
          <w:i/>
          <w:szCs w:val="28"/>
        </w:rPr>
      </w:pPr>
      <m:oMathPara>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c</m:t>
              </m:r>
            </m:sub>
          </m:sSub>
          <m:r>
            <w:rPr>
              <w:rFonts w:ascii="Cambria Math" w:eastAsia="仿宋" w:hAnsi="Cambria Math" w:cs="宋体"/>
              <w:szCs w:val="28"/>
            </w:rPr>
            <m:t>=</m:t>
          </m:r>
          <m:f>
            <m:fPr>
              <m:ctrlPr>
                <w:rPr>
                  <w:rFonts w:ascii="Cambria Math" w:eastAsia="仿宋" w:hAnsi="Cambria Math" w:cs="宋体"/>
                  <w:i/>
                  <w:szCs w:val="28"/>
                </w:rPr>
              </m:ctrlPr>
            </m:fPr>
            <m:num>
              <m:nary>
                <m:naryPr>
                  <m:chr m:val="∑"/>
                  <m:limLoc m:val="subSup"/>
                  <m:ctrlPr>
                    <w:rPr>
                      <w:rFonts w:ascii="Cambria Math" w:eastAsia="仿宋" w:hAnsi="Cambria Math" w:cs="宋体"/>
                      <w:i/>
                      <w:szCs w:val="28"/>
                    </w:rPr>
                  </m:ctrlPr>
                </m:naryPr>
                <m:sub>
                  <m:r>
                    <w:rPr>
                      <w:rFonts w:ascii="Cambria Math" w:eastAsia="仿宋" w:hAnsi="Cambria Math" w:cs="宋体"/>
                      <w:szCs w:val="28"/>
                    </w:rPr>
                    <m:t>i=1</m:t>
                  </m:r>
                </m:sub>
                <m:sup>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sup>
                <m:e>
                  <m:sSub>
                    <m:sSubPr>
                      <m:ctrlPr>
                        <w:rPr>
                          <w:rFonts w:ascii="Cambria Math" w:eastAsia="仿宋" w:hAnsi="Cambria Math" w:cs="宋体"/>
                          <w:i/>
                          <w:szCs w:val="28"/>
                        </w:rPr>
                      </m:ctrlPr>
                    </m:sSubPr>
                    <m:e>
                      <m:d>
                        <m:dPr>
                          <m:begChr m:val="‖"/>
                          <m:endChr m:val="‖"/>
                          <m:ctrlPr>
                            <w:rPr>
                              <w:rFonts w:ascii="Cambria Math" w:eastAsia="仿宋" w:hAnsi="Cambria Math" w:cs="宋体"/>
                              <w:i/>
                              <w:szCs w:val="28"/>
                            </w:rPr>
                          </m:ctrlPr>
                        </m:dPr>
                        <m:e>
                          <m:sSub>
                            <m:sSubPr>
                              <m:ctrlPr>
                                <w:rPr>
                                  <w:rFonts w:ascii="Cambria Math" w:eastAsia="仿宋" w:hAnsi="Cambria Math" w:cs="宋体"/>
                                  <w:i/>
                                  <w:szCs w:val="28"/>
                                </w:rPr>
                              </m:ctrlPr>
                            </m:sSubPr>
                            <m:e>
                              <m:r>
                                <w:rPr>
                                  <w:rFonts w:ascii="Cambria Math" w:eastAsia="仿宋" w:hAnsi="Cambria Math" w:cs="宋体"/>
                                  <w:szCs w:val="28"/>
                                </w:rPr>
                                <m:t>s</m:t>
                              </m:r>
                            </m:e>
                            <m:sub>
                              <m:r>
                                <w:rPr>
                                  <w:rFonts w:ascii="Cambria Math" w:eastAsia="仿宋" w:hAnsi="Cambria Math" w:cs="宋体"/>
                                  <w:szCs w:val="28"/>
                                </w:rPr>
                                <m:t>i</m:t>
                              </m:r>
                            </m:sub>
                          </m:sSub>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e</m:t>
                              </m:r>
                            </m:e>
                            <m:sub>
                              <m:r>
                                <w:rPr>
                                  <w:rFonts w:ascii="Cambria Math" w:eastAsia="仿宋" w:hAnsi="Cambria Math" w:cs="宋体"/>
                                  <w:szCs w:val="28"/>
                                </w:rPr>
                                <m:t>c</m:t>
                              </m:r>
                            </m:sub>
                          </m:sSub>
                        </m:e>
                      </m:d>
                    </m:e>
                    <m:sub>
                      <m:r>
                        <w:rPr>
                          <w:rFonts w:ascii="Cambria Math" w:eastAsia="仿宋" w:hAnsi="Cambria Math" w:cs="宋体"/>
                          <w:szCs w:val="28"/>
                        </w:rPr>
                        <m:t>2</m:t>
                      </m:r>
                    </m:sub>
                  </m:sSub>
                </m:e>
              </m:nary>
            </m:num>
            <m:den>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r>
                <m:rPr>
                  <m:sty m:val="p"/>
                </m:rPr>
                <w:rPr>
                  <w:rFonts w:ascii="Cambria Math" w:eastAsia="仿宋" w:hAnsi="Cambria Math" w:cs="宋体"/>
                  <w:szCs w:val="28"/>
                </w:rPr>
                <m:t>log⁡</m:t>
              </m:r>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c</m:t>
                  </m:r>
                </m:sub>
              </m:sSub>
              <m:r>
                <w:rPr>
                  <w:rFonts w:ascii="Cambria Math" w:eastAsia="仿宋" w:hAnsi="Cambria Math" w:cs="宋体"/>
                  <w:szCs w:val="28"/>
                </w:rPr>
                <m:t>+α)</m:t>
              </m:r>
            </m:den>
          </m:f>
        </m:oMath>
      </m:oMathPara>
    </w:p>
    <w:p w14:paraId="0BCD0C08" w14:textId="77777777" w:rsidR="00373580" w:rsidRPr="002B5746" w:rsidRDefault="00141331" w:rsidP="00373580">
      <w:pPr>
        <w:ind w:firstLine="560"/>
        <w:rPr>
          <w:rFonts w:ascii="仿宋" w:eastAsia="仿宋" w:hAnsi="仿宋" w:cs="宋体"/>
          <w:i/>
          <w:szCs w:val="28"/>
        </w:rPr>
      </w:pPr>
      <m:oMathPara>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j</m:t>
              </m:r>
            </m:sub>
          </m:sSub>
          <m:r>
            <w:rPr>
              <w:rFonts w:ascii="Cambria Math" w:eastAsia="仿宋" w:hAnsi="Cambria Math" w:cs="宋体"/>
              <w:szCs w:val="28"/>
            </w:rPr>
            <m:t>=</m:t>
          </m:r>
          <m:f>
            <m:fPr>
              <m:ctrlPr>
                <w:rPr>
                  <w:rFonts w:ascii="Cambria Math" w:eastAsia="仿宋" w:hAnsi="Cambria Math" w:cs="宋体"/>
                  <w:i/>
                  <w:szCs w:val="28"/>
                </w:rPr>
              </m:ctrlPr>
            </m:fPr>
            <m:num>
              <m:nary>
                <m:naryPr>
                  <m:chr m:val="∑"/>
                  <m:limLoc m:val="subSup"/>
                  <m:ctrlPr>
                    <w:rPr>
                      <w:rFonts w:ascii="Cambria Math" w:eastAsia="仿宋" w:hAnsi="Cambria Math" w:cs="宋体"/>
                      <w:i/>
                      <w:szCs w:val="28"/>
                    </w:rPr>
                  </m:ctrlPr>
                </m:naryPr>
                <m:sub>
                  <m:r>
                    <w:rPr>
                      <w:rFonts w:ascii="Cambria Math" w:eastAsia="仿宋" w:hAnsi="Cambria Math" w:cs="宋体"/>
                      <w:szCs w:val="28"/>
                    </w:rPr>
                    <m:t>i=1</m:t>
                  </m:r>
                </m:sub>
                <m:sup>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sup>
                <m:e>
                  <m:sSub>
                    <m:sSubPr>
                      <m:ctrlPr>
                        <w:rPr>
                          <w:rFonts w:ascii="Cambria Math" w:eastAsia="仿宋" w:hAnsi="Cambria Math" w:cs="宋体"/>
                          <w:i/>
                          <w:szCs w:val="28"/>
                        </w:rPr>
                      </m:ctrlPr>
                    </m:sSubPr>
                    <m:e>
                      <m:d>
                        <m:dPr>
                          <m:begChr m:val="‖"/>
                          <m:endChr m:val="‖"/>
                          <m:ctrlPr>
                            <w:rPr>
                              <w:rFonts w:ascii="Cambria Math" w:eastAsia="仿宋" w:hAnsi="Cambria Math" w:cs="宋体"/>
                              <w:i/>
                              <w:szCs w:val="28"/>
                            </w:rPr>
                          </m:ctrlPr>
                        </m:dPr>
                        <m:e>
                          <m:sSub>
                            <m:sSubPr>
                              <m:ctrlPr>
                                <w:rPr>
                                  <w:rFonts w:ascii="Cambria Math" w:eastAsia="仿宋" w:hAnsi="Cambria Math" w:cs="宋体"/>
                                  <w:i/>
                                  <w:szCs w:val="28"/>
                                </w:rPr>
                              </m:ctrlPr>
                            </m:sSubPr>
                            <m:e>
                              <m:r>
                                <w:rPr>
                                  <w:rFonts w:ascii="Cambria Math" w:eastAsia="仿宋" w:hAnsi="Cambria Math" w:cs="宋体"/>
                                  <w:szCs w:val="28"/>
                                </w:rPr>
                                <m:t>s</m:t>
                              </m:r>
                            </m:e>
                            <m:sub>
                              <m:r>
                                <w:rPr>
                                  <w:rFonts w:ascii="Cambria Math" w:eastAsia="仿宋" w:hAnsi="Cambria Math" w:cs="宋体"/>
                                  <w:szCs w:val="28"/>
                                </w:rPr>
                                <m:t>i</m:t>
                              </m:r>
                            </m:sub>
                          </m:sSub>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e</m:t>
                              </m:r>
                            </m:e>
                            <m:sub>
                              <m:r>
                                <w:rPr>
                                  <w:rFonts w:ascii="Cambria Math" w:eastAsia="仿宋" w:hAnsi="Cambria Math" w:cs="宋体"/>
                                  <w:szCs w:val="28"/>
                                </w:rPr>
                                <m:t>j</m:t>
                              </m:r>
                            </m:sub>
                          </m:sSub>
                        </m:e>
                      </m:d>
                    </m:e>
                    <m:sub>
                      <m:r>
                        <w:rPr>
                          <w:rFonts w:ascii="Cambria Math" w:eastAsia="仿宋" w:hAnsi="Cambria Math" w:cs="宋体"/>
                          <w:szCs w:val="28"/>
                        </w:rPr>
                        <m:t>2</m:t>
                      </m:r>
                    </m:sub>
                  </m:sSub>
                </m:e>
              </m:nary>
            </m:num>
            <m:den>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r>
                <m:rPr>
                  <m:sty m:val="p"/>
                </m:rPr>
                <w:rPr>
                  <w:rFonts w:ascii="Cambria Math" w:eastAsia="仿宋" w:hAnsi="Cambria Math" w:cs="宋体"/>
                  <w:szCs w:val="28"/>
                </w:rPr>
                <m:t>log⁡</m:t>
              </m:r>
              <m:r>
                <w:rPr>
                  <w:rFonts w:ascii="Cambria Math" w:eastAsia="仿宋" w:hAnsi="Cambria Math" w:cs="宋体"/>
                  <w:szCs w:val="28"/>
                </w:rPr>
                <m:t>(</m:t>
              </m:r>
              <m:sSub>
                <m:sSubPr>
                  <m:ctrlPr>
                    <w:rPr>
                      <w:rFonts w:ascii="Cambria Math" w:eastAsia="仿宋" w:hAnsi="Cambria Math" w:cs="宋体"/>
                      <w:i/>
                      <w:szCs w:val="28"/>
                    </w:rPr>
                  </m:ctrlPr>
                </m:sSubPr>
                <m:e>
                  <m:r>
                    <w:rPr>
                      <w:rFonts w:ascii="Cambria Math" w:eastAsia="仿宋" w:hAnsi="Cambria Math" w:cs="宋体"/>
                      <w:szCs w:val="28"/>
                    </w:rPr>
                    <m:t>n</m:t>
                  </m:r>
                </m:e>
                <m:sub>
                  <m:r>
                    <w:rPr>
                      <w:rFonts w:ascii="Cambria Math" w:eastAsia="仿宋" w:hAnsi="Cambria Math" w:cs="宋体"/>
                      <w:szCs w:val="28"/>
                    </w:rPr>
                    <m:t>j</m:t>
                  </m:r>
                </m:sub>
              </m:sSub>
              <m:r>
                <w:rPr>
                  <w:rFonts w:ascii="Cambria Math" w:eastAsia="仿宋" w:hAnsi="Cambria Math" w:cs="宋体"/>
                  <w:szCs w:val="28"/>
                </w:rPr>
                <m:t>+α)</m:t>
              </m:r>
            </m:den>
          </m:f>
        </m:oMath>
      </m:oMathPara>
    </w:p>
    <w:p w14:paraId="5453509E" w14:textId="77777777" w:rsidR="00373580" w:rsidRPr="00CD4F00" w:rsidRDefault="00141331" w:rsidP="00373580">
      <w:pPr>
        <w:ind w:firstLine="560"/>
        <w:rPr>
          <w:rFonts w:ascii="仿宋" w:eastAsia="仿宋" w:hAnsi="仿宋" w:cs="宋体"/>
          <w:i/>
        </w:rPr>
      </w:pPr>
      <m:oMathPara>
        <m:oMath>
          <m:sSub>
            <m:sSubPr>
              <m:ctrlPr>
                <w:rPr>
                  <w:rFonts w:ascii="Cambria Math" w:hAnsi="Cambria Math"/>
                </w:rPr>
              </m:ctrlPr>
            </m:sSubPr>
            <m:e>
              <m:r>
                <w:rPr>
                  <w:rFonts w:ascii="Cambria Math" w:hAnsi="Cambria Math"/>
                </w:rPr>
                <m:t>e</m:t>
              </m:r>
            </m:e>
            <m:sub>
              <m: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14:paraId="1B48A2B4" w14:textId="77777777" w:rsidR="00373580" w:rsidRPr="002E5D97" w:rsidRDefault="00141331" w:rsidP="00373580">
      <w:pPr>
        <w:ind w:firstLine="560"/>
        <w:rPr>
          <w:rFonts w:ascii="仿宋" w:eastAsia="仿宋" w:hAnsi="仿宋" w:cs="宋体"/>
          <w:i/>
          <w:szCs w:val="28"/>
        </w:rPr>
      </w:pPr>
      <m:oMathPara>
        <m:oMath>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j</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oMath>
      </m:oMathPara>
    </w:p>
    <w:p w14:paraId="4C969D0B" w14:textId="6F71D452" w:rsidR="00373580" w:rsidRDefault="00373580" w:rsidP="00373580">
      <w:pPr>
        <w:ind w:firstLine="560"/>
      </w:pPr>
      <w:r>
        <w:rPr>
          <w:rFonts w:hint="eastAsia"/>
        </w:rPr>
        <w:t>其中，</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C</m:t>
            </m:r>
          </m:sup>
        </m:sSubSup>
      </m:oMath>
      <w:r>
        <w:rPr>
          <w:rFonts w:hint="eastAsia"/>
        </w:rPr>
        <w:t>表示类别层面的对比损失值，</w:t>
      </w:r>
      <m:oMath>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oMath>
      <w:r>
        <w:rPr>
          <w:rFonts w:hint="eastAsia"/>
        </w:rPr>
        <w:t>表示样本</w:t>
      </w:r>
      <w:r w:rsidR="00EA7596">
        <w:rPr>
          <w:rFonts w:hint="eastAsia"/>
        </w:rPr>
        <w:t>语音转录文本</w:t>
      </w:r>
      <w:r>
        <w:rPr>
          <w:rFonts w:hint="eastAsia"/>
        </w:rPr>
        <w:t>的向量表示</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与其所属类别的语义向量</w:t>
      </w:r>
      <m:oMath>
        <m:sSub>
          <m:sSubPr>
            <m:ctrlPr>
              <w:rPr>
                <w:rFonts w:ascii="Cambria Math" w:hAnsi="Cambria Math"/>
              </w:rPr>
            </m:ctrlPr>
          </m:sSubPr>
          <m:e>
            <m:r>
              <w:rPr>
                <w:rFonts w:ascii="Cambria Math" w:hAnsi="Cambria Math"/>
              </w:rPr>
              <m:t>e</m:t>
            </m:r>
          </m:e>
          <m:sub>
            <m:r>
              <w:rPr>
                <w:rFonts w:ascii="Cambria Math" w:hAnsi="Cambria Math"/>
              </w:rPr>
              <m:t>c</m:t>
            </m:r>
          </m:sub>
        </m:sSub>
      </m:oMath>
      <w:r>
        <w:rPr>
          <w:rFonts w:hint="eastAsia"/>
        </w:rPr>
        <w:t>之间的余弦相似度，</w:t>
      </w:r>
      <m:oMath>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oMath>
      <w:r>
        <w:rPr>
          <w:rFonts w:hint="eastAsia"/>
        </w:rPr>
        <w:t>表示样本</w:t>
      </w:r>
      <w:r w:rsidR="00EA7596">
        <w:rPr>
          <w:rFonts w:hint="eastAsia"/>
        </w:rPr>
        <w:t>语音转录文本</w:t>
      </w:r>
      <w:r>
        <w:rPr>
          <w:rFonts w:hint="eastAsia"/>
        </w:rPr>
        <w:t>的向量表示</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与其它类别的语义向量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Pr>
          <w:rFonts w:hint="eastAsia"/>
        </w:rPr>
        <w:t>之间的余弦相似度，</w:t>
      </w:r>
      <m:oMath>
        <m:sSub>
          <m:sSubPr>
            <m:ctrlPr>
              <w:rPr>
                <w:rFonts w:ascii="Cambria Math" w:hAnsi="Cambria Math"/>
              </w:rPr>
            </m:ctrlPr>
          </m:sSubPr>
          <m:e>
            <m:r>
              <w:rPr>
                <w:rFonts w:ascii="Cambria Math" w:hAnsi="Cambria Math"/>
              </w:rPr>
              <m:t>n</m:t>
            </m:r>
          </m:e>
          <m:sub>
            <m:r>
              <w:rPr>
                <w:rFonts w:ascii="Cambria Math" w:hAnsi="Cambria Math"/>
              </w:rPr>
              <m:t>c</m:t>
            </m:r>
          </m:sub>
        </m:sSub>
      </m:oMath>
      <w:r>
        <w:rPr>
          <w:rFonts w:hint="eastAsia"/>
        </w:rPr>
        <w:t>表示语义向量</w:t>
      </w:r>
      <m:oMath>
        <m:sSub>
          <m:sSubPr>
            <m:ctrlPr>
              <w:rPr>
                <w:rFonts w:ascii="Cambria Math" w:hAnsi="Cambria Math"/>
              </w:rPr>
            </m:ctrlPr>
          </m:sSubPr>
          <m:e>
            <m:r>
              <w:rPr>
                <w:rFonts w:ascii="Cambria Math" w:hAnsi="Cambria Math"/>
              </w:rPr>
              <m:t>e</m:t>
            </m:r>
          </m:e>
          <m:sub>
            <m:r>
              <w:rPr>
                <w:rFonts w:ascii="Cambria Math" w:hAnsi="Cambria Math"/>
              </w:rPr>
              <m:t>c</m:t>
            </m:r>
          </m:sub>
        </m:sSub>
      </m:oMath>
      <w:r>
        <w:rPr>
          <w:rFonts w:hint="eastAsia"/>
        </w:rPr>
        <w:t>对应类别中样本</w:t>
      </w:r>
      <w:r w:rsidR="00EA7596">
        <w:rPr>
          <w:rFonts w:hint="eastAsia"/>
        </w:rPr>
        <w:t>语音转录文本</w:t>
      </w:r>
      <w:r>
        <w:rPr>
          <w:rFonts w:hint="eastAsia"/>
        </w:rPr>
        <w:t>的数量，</w:t>
      </w:r>
      <m:oMath>
        <m:sSub>
          <m:sSubPr>
            <m:ctrlPr>
              <w:rPr>
                <w:rFonts w:ascii="Cambria Math" w:hAnsi="Cambria Math"/>
              </w:rPr>
            </m:ctrlPr>
          </m:sSubPr>
          <m:e>
            <m:r>
              <w:rPr>
                <w:rFonts w:ascii="Cambria Math" w:hAnsi="Cambria Math"/>
              </w:rPr>
              <m:t>n</m:t>
            </m:r>
          </m:e>
          <m:sub>
            <m:r>
              <w:rPr>
                <w:rFonts w:ascii="Cambria Math" w:hAnsi="Cambria Math"/>
              </w:rPr>
              <m:t>j</m:t>
            </m:r>
          </m:sub>
        </m:sSub>
      </m:oMath>
      <w:r>
        <w:rPr>
          <w:rFonts w:hint="eastAsia"/>
        </w:rPr>
        <w:t>表示语义向量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Pr>
          <w:rFonts w:hint="eastAsia"/>
        </w:rPr>
        <w:t>对应类别中样本</w:t>
      </w:r>
      <w:r w:rsidR="00EA7596">
        <w:rPr>
          <w:rFonts w:hint="eastAsia"/>
        </w:rPr>
        <w:t>语音转录文本</w:t>
      </w:r>
      <w:r>
        <w:rPr>
          <w:rFonts w:hint="eastAsia"/>
        </w:rPr>
        <w:t>的数量，</w:t>
      </w:r>
      <m:oMath>
        <m:r>
          <w:rPr>
            <w:rFonts w:ascii="Cambria Math" w:eastAsia="仿宋" w:hAnsi="Cambria Math" w:cs="宋体"/>
            <w:szCs w:val="28"/>
          </w:rPr>
          <m:t>α</m:t>
        </m:r>
      </m:oMath>
      <w:r>
        <w:rPr>
          <w:rFonts w:hint="eastAsia"/>
          <w:szCs w:val="28"/>
        </w:rPr>
        <w:t>为平滑系</w:t>
      </w:r>
      <w:r w:rsidRPr="00951A27">
        <w:t>数</w:t>
      </w:r>
      <w:r w:rsidR="00951A27" w:rsidRPr="00951A27">
        <w:rPr>
          <w:rFonts w:hint="eastAsia"/>
        </w:rPr>
        <w:t>，防止聚类松散程度</w:t>
      </w:r>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c</m:t>
            </m:r>
          </m:sub>
        </m:sSub>
      </m:oMath>
      <w:r w:rsidR="00951A27" w:rsidRPr="00951A27">
        <w:rPr>
          <w:rFonts w:hint="eastAsia"/>
        </w:rPr>
        <w:t>趋于正无穷。</w:t>
      </w:r>
      <m:oMath>
        <m:sSub>
          <m:sSubPr>
            <m:ctrlPr>
              <w:rPr>
                <w:rFonts w:ascii="Cambria Math" w:hAnsi="Cambria Math"/>
              </w:rPr>
            </m:ctrlPr>
          </m:sSubPr>
          <m:e>
            <m:r>
              <w:rPr>
                <w:rFonts w:ascii="Cambria Math" w:hAnsi="Cambria Math"/>
              </w:rPr>
              <m:t>ϕ</m:t>
            </m:r>
          </m:e>
          <m:sub>
            <m:r>
              <w:rPr>
                <w:rFonts w:ascii="Cambria Math" w:hAnsi="Cambria Math"/>
              </w:rPr>
              <m:t>c</m:t>
            </m:r>
          </m:sub>
        </m:sSub>
      </m:oMath>
      <w:r w:rsidR="00723A27">
        <w:rPr>
          <w:rFonts w:hint="eastAsia"/>
        </w:rPr>
        <w:t>和</w:t>
      </w:r>
      <m:oMath>
        <m:sSub>
          <m:sSubPr>
            <m:ctrlPr>
              <w:rPr>
                <w:rFonts w:ascii="Cambria Math" w:eastAsia="仿宋" w:hAnsi="Cambria Math" w:cs="宋体"/>
                <w:i/>
                <w:szCs w:val="28"/>
              </w:rPr>
            </m:ctrlPr>
          </m:sSubPr>
          <m:e>
            <m:r>
              <w:rPr>
                <w:rFonts w:ascii="Cambria Math" w:eastAsia="仿宋" w:hAnsi="Cambria Math" w:cs="宋体"/>
                <w:szCs w:val="28"/>
              </w:rPr>
              <m:t>ϕ</m:t>
            </m:r>
          </m:e>
          <m:sub>
            <m:r>
              <w:rPr>
                <w:rFonts w:ascii="Cambria Math" w:eastAsia="仿宋" w:hAnsi="Cambria Math" w:cs="宋体"/>
                <w:szCs w:val="28"/>
              </w:rPr>
              <m:t>j</m:t>
            </m:r>
          </m:sub>
        </m:sSub>
      </m:oMath>
      <w:r w:rsidR="00723A27">
        <w:rPr>
          <w:rFonts w:hint="eastAsia"/>
          <w:szCs w:val="28"/>
        </w:rPr>
        <w:t>表示</w:t>
      </w:r>
      <w:r w:rsidR="00951A27" w:rsidRPr="00951A27">
        <w:rPr>
          <w:rFonts w:hint="eastAsia"/>
        </w:rPr>
        <w:t>聚类松散程度</w:t>
      </w:r>
      <w:r w:rsidR="00723A27">
        <w:rPr>
          <w:rFonts w:hint="eastAsia"/>
        </w:rPr>
        <w:t>，用于</w:t>
      </w:r>
      <w:r w:rsidR="00951A27" w:rsidRPr="00951A27">
        <w:rPr>
          <w:rFonts w:hint="eastAsia"/>
        </w:rPr>
        <w:t>衡量</w:t>
      </w:r>
      <w:r w:rsidR="00723A27">
        <w:rPr>
          <w:rFonts w:hint="eastAsia"/>
        </w:rPr>
        <w:t>对应</w:t>
      </w:r>
      <w:r w:rsidR="00951A27" w:rsidRPr="00951A27">
        <w:rPr>
          <w:rFonts w:hint="eastAsia"/>
        </w:rPr>
        <w:t>类别</w:t>
      </w:r>
      <w:r w:rsidR="00723A27">
        <w:rPr>
          <w:rFonts w:hint="eastAsia"/>
        </w:rPr>
        <w:t>的</w:t>
      </w:r>
      <w:r w:rsidR="00951A27" w:rsidRPr="00951A27">
        <w:rPr>
          <w:rFonts w:hint="eastAsia"/>
        </w:rPr>
        <w:t>语义向量的真实性，具体来说，聚类松散程度越小，则说明该类别的文本在空间中分布越集中，越认为</w:t>
      </w:r>
      <w:r w:rsidR="00723A27">
        <w:rPr>
          <w:rFonts w:hint="eastAsia"/>
        </w:rPr>
        <w:t>对应类别的语义向量</w:t>
      </w:r>
      <w:r w:rsidR="00951A27" w:rsidRPr="00951A27">
        <w:rPr>
          <w:rFonts w:hint="eastAsia"/>
        </w:rPr>
        <w:t>可以很好地代表该类别的语义。</w:t>
      </w:r>
    </w:p>
    <w:p w14:paraId="5803BA0C" w14:textId="096A8555" w:rsidR="00951A27" w:rsidRDefault="00723A27" w:rsidP="00373580">
      <w:pPr>
        <w:ind w:firstLine="560"/>
        <w:rPr>
          <w:rFonts w:ascii="仿宋" w:eastAsia="仿宋" w:hAnsi="仿宋" w:cs="宋体"/>
          <w:szCs w:val="28"/>
        </w:rPr>
      </w:pPr>
      <w:r>
        <w:rPr>
          <w:rFonts w:hint="eastAsia"/>
        </w:rPr>
        <w:t>其中，</w:t>
      </w:r>
      <w:r w:rsidRPr="00951A27">
        <w:rPr>
          <w:rFonts w:hint="eastAsia"/>
        </w:rPr>
        <w:t>聚类松散程度</w:t>
      </w:r>
      <w:r>
        <w:rPr>
          <w:rFonts w:hint="eastAsia"/>
        </w:rPr>
        <w:t>越小，</w:t>
      </w:r>
      <w:r w:rsidR="001B56F6">
        <w:rPr>
          <w:rFonts w:hint="eastAsia"/>
        </w:rPr>
        <w:t>对应类别的语义向量提供的损失也就越多，类别层面的对比损失值的</w:t>
      </w:r>
      <w:r w:rsidR="001B56F6" w:rsidRPr="009F190A">
        <w:rPr>
          <w:rFonts w:ascii="仿宋" w:eastAsia="仿宋" w:hAnsi="仿宋" w:cs="宋体" w:hint="eastAsia"/>
          <w:szCs w:val="28"/>
        </w:rPr>
        <w:t>目标是</w:t>
      </w:r>
      <w:r w:rsidR="001B56F6">
        <w:rPr>
          <w:rFonts w:ascii="仿宋" w:eastAsia="仿宋" w:hAnsi="仿宋" w:cs="宋体" w:hint="eastAsia"/>
          <w:szCs w:val="28"/>
        </w:rPr>
        <w:t>使得</w:t>
      </w:r>
      <w:r w:rsidR="001B56F6" w:rsidRPr="009F190A">
        <w:rPr>
          <w:rFonts w:ascii="仿宋" w:eastAsia="仿宋" w:hAnsi="仿宋" w:cs="宋体" w:hint="eastAsia"/>
          <w:szCs w:val="28"/>
        </w:rPr>
        <w:t>样本</w:t>
      </w:r>
      <w:r w:rsidR="001B56F6">
        <w:rPr>
          <w:rFonts w:ascii="仿宋" w:eastAsia="仿宋" w:hAnsi="仿宋" w:cs="宋体" w:hint="eastAsia"/>
          <w:szCs w:val="28"/>
        </w:rPr>
        <w:t>语音转录文本</w:t>
      </w:r>
      <w:r w:rsidR="001B56F6" w:rsidRPr="009F190A">
        <w:rPr>
          <w:rFonts w:ascii="仿宋" w:eastAsia="仿宋" w:hAnsi="仿宋" w:cs="宋体" w:hint="eastAsia"/>
          <w:szCs w:val="28"/>
        </w:rPr>
        <w:t>与</w:t>
      </w:r>
      <w:r w:rsidR="001B56F6">
        <w:rPr>
          <w:rFonts w:ascii="仿宋" w:eastAsia="仿宋" w:hAnsi="仿宋" w:cs="宋体" w:hint="eastAsia"/>
          <w:szCs w:val="28"/>
        </w:rPr>
        <w:t>其聚类所属类别的语义向量</w:t>
      </w:r>
      <w:r w:rsidR="001B56F6" w:rsidRPr="009F190A">
        <w:rPr>
          <w:rFonts w:ascii="仿宋" w:eastAsia="仿宋" w:hAnsi="仿宋" w:cs="宋体" w:hint="eastAsia"/>
          <w:szCs w:val="28"/>
        </w:rPr>
        <w:t>在特征空间中更近，与其他</w:t>
      </w:r>
      <w:r w:rsidR="001B56F6">
        <w:rPr>
          <w:rFonts w:ascii="仿宋" w:eastAsia="仿宋" w:hAnsi="仿宋" w:cs="宋体" w:hint="eastAsia"/>
          <w:szCs w:val="28"/>
        </w:rPr>
        <w:t>类别的语义向量</w:t>
      </w:r>
      <w:r w:rsidR="001B56F6" w:rsidRPr="009F190A">
        <w:rPr>
          <w:rFonts w:ascii="仿宋" w:eastAsia="仿宋" w:hAnsi="仿宋" w:cs="宋体" w:hint="eastAsia"/>
          <w:szCs w:val="28"/>
        </w:rPr>
        <w:t>在特征空间中更远</w:t>
      </w:r>
      <w:r w:rsidR="001B56F6">
        <w:rPr>
          <w:rFonts w:ascii="仿宋" w:eastAsia="仿宋" w:hAnsi="仿宋" w:cs="宋体" w:hint="eastAsia"/>
          <w:szCs w:val="28"/>
        </w:rPr>
        <w:t>，从而使算法更完美地完成按语义对文本进行聚类的目标。</w:t>
      </w:r>
    </w:p>
    <w:p w14:paraId="5689D030" w14:textId="39B8CEF7" w:rsidR="001B56F6" w:rsidRDefault="001B56F6" w:rsidP="00373580">
      <w:pPr>
        <w:ind w:firstLine="560"/>
      </w:pPr>
      <w:r>
        <w:rPr>
          <w:rFonts w:ascii="仿宋" w:eastAsia="仿宋" w:hAnsi="仿宋" w:cs="宋体" w:hint="eastAsia"/>
          <w:szCs w:val="28"/>
        </w:rPr>
        <w:t>可选地，在得到</w:t>
      </w:r>
      <w:r>
        <w:rPr>
          <w:rFonts w:hint="eastAsia"/>
        </w:rPr>
        <w:t>文本层面的对比损失值，以及类别层面的对比损失值后，可以基于如下公式确定文本聚类模型的损失值：</w:t>
      </w:r>
    </w:p>
    <w:p w14:paraId="1CBABB03" w14:textId="77777777" w:rsidR="00963BBE" w:rsidRPr="0028422F" w:rsidRDefault="00963BBE" w:rsidP="00B3703E">
      <w:pPr>
        <w:ind w:firstLine="560"/>
        <w:rPr>
          <w:rFonts w:ascii="仿宋" w:hAnsi="仿宋"/>
        </w:rPr>
      </w:pPr>
      <m:oMathPara>
        <m:oMath>
          <m:r>
            <w:rPr>
              <w:rFonts w:ascii="Cambria Math" w:hAnsi="Cambria Math"/>
            </w:rPr>
            <w:lastRenderedPageBreak/>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d>
                <m:dPr>
                  <m:ctrlPr>
                    <w:rPr>
                      <w:rFonts w:ascii="Cambria Math" w:hAnsi="Cambria Math"/>
                    </w:rPr>
                  </m:ctrlPr>
                </m:dPr>
                <m:e>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e>
                                  </m:d>
                                </m:num>
                                <m:den>
                                  <m:r>
                                    <w:rPr>
                                      <w:rFonts w:ascii="Cambria Math" w:hAnsi="Cambria Math"/>
                                    </w:rPr>
                                    <m:t>τ</m:t>
                                  </m:r>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b</m:t>
                                              </m:r>
                                            </m:sup>
                                          </m:sSubSup>
                                        </m:e>
                                      </m:d>
                                    </m:num>
                                    <m:den>
                                      <m:r>
                                        <w:rPr>
                                          <w:rFonts w:ascii="Cambria Math" w:hAnsi="Cambria Math"/>
                                        </w:rPr>
                                        <m:t>τ</m:t>
                                      </m:r>
                                    </m:den>
                                  </m:f>
                                </m:e>
                              </m:d>
                            </m:e>
                          </m:func>
                        </m:e>
                      </m:nary>
                    </m:den>
                  </m:f>
                  <m:r>
                    <m:rPr>
                      <m:sty m:val="p"/>
                    </m:rPr>
                    <w:rPr>
                      <w:rFonts w:ascii="Cambria Math" w:hAnsi="Cambria Math"/>
                    </w:rPr>
                    <m:t>+</m:t>
                  </m:r>
                  <m:r>
                    <w:rPr>
                      <w:rFonts w:ascii="Cambria Math" w:hAnsi="Cambria Math"/>
                    </w:rPr>
                    <m:t>λ</m:t>
                  </m:r>
                  <m:r>
                    <m:rPr>
                      <m:sty m:val="p"/>
                    </m:rPr>
                    <w:rPr>
                      <w:rFonts w:ascii="Cambria Math" w:hAnsi="Cambria Math"/>
                    </w:rPr>
                    <m:t>log</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s</m:t>
                                      </m:r>
                                    </m:sub>
                                  </m:sSub>
                                </m:den>
                              </m:f>
                            </m:e>
                          </m:d>
                        </m:e>
                      </m:func>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r</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type m:val="lin"/>
                                      <m:ctrlPr>
                                        <w:rPr>
                                          <w:rFonts w:ascii="Cambria Math" w:hAnsi="Cambria Math"/>
                                        </w:rPr>
                                      </m:ctrlPr>
                                    </m:fPr>
                                    <m:num>
                                      <m: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j</m:t>
                                          </m:r>
                                        </m:sub>
                                      </m:sSub>
                                    </m:den>
                                  </m:f>
                                </m:e>
                              </m:d>
                            </m:e>
                          </m:func>
                        </m:e>
                      </m:nary>
                    </m:den>
                  </m:f>
                </m:e>
              </m:d>
            </m:e>
          </m:nary>
        </m:oMath>
      </m:oMathPara>
    </w:p>
    <w:p w14:paraId="01E8A3EA" w14:textId="7E77FF18" w:rsidR="001B56F6" w:rsidRPr="00B3703E" w:rsidRDefault="00963BBE" w:rsidP="00B3703E">
      <w:pPr>
        <w:ind w:firstLine="560"/>
      </w:pPr>
      <w:r w:rsidRPr="00B3703E">
        <w:t>其中</w:t>
      </w:r>
      <w:r w:rsidR="00B3703E" w:rsidRPr="00B3703E">
        <w:t>，</w:t>
      </w:r>
      <m:oMath>
        <m:r>
          <w:rPr>
            <w:rFonts w:ascii="Cambria Math" w:hAnsi="Cambria Math"/>
          </w:rPr>
          <m:t>L</m:t>
        </m:r>
      </m:oMath>
      <w:r w:rsidR="00B3703E" w:rsidRPr="00B3703E">
        <w:rPr>
          <w:iCs/>
        </w:rPr>
        <w:t>表示文本聚类模型的损失值</w:t>
      </w:r>
      <w:r w:rsidRPr="00B3703E">
        <w:t>，</w:t>
      </w:r>
      <m:oMath>
        <m:r>
          <w:rPr>
            <w:rFonts w:ascii="Cambria Math" w:hAnsi="Cambria Math"/>
          </w:rPr>
          <m:t>λ</m:t>
        </m:r>
      </m:oMath>
      <w:r w:rsidRPr="00B3703E">
        <w:t>是平衡</w:t>
      </w:r>
      <w:r w:rsidR="00B3703E" w:rsidRPr="00B3703E">
        <w:t>文本层面的对比损失值和类别层面的对比损失值</w:t>
      </w:r>
      <w:r w:rsidRPr="00B3703E">
        <w:t>的参数</w:t>
      </w:r>
      <w:r w:rsidR="00B3703E" w:rsidRPr="00B3703E">
        <w:t>，</w:t>
      </w:r>
      <w:r w:rsidRPr="00B3703E">
        <w:t>最后</w:t>
      </w:r>
      <w:r w:rsidR="00B3703E" w:rsidRPr="00B3703E">
        <w:t>可以</w:t>
      </w:r>
      <w:r w:rsidRPr="00B3703E">
        <w:t>使用</w:t>
      </w:r>
      <w:r w:rsidRPr="00B3703E">
        <w:t>Adam</w:t>
      </w:r>
      <w:r w:rsidRPr="00B3703E">
        <w:t>（一种反向传播算法的变体）来优化损失函数，训练用于获取文本表示的编码器，以获得可训练参数的值。</w:t>
      </w:r>
    </w:p>
    <w:p w14:paraId="49139E0A" w14:textId="3472EDEA" w:rsidR="00373580" w:rsidRDefault="00B3703E" w:rsidP="00373580">
      <w:pPr>
        <w:ind w:firstLine="560"/>
      </w:pPr>
      <w:r>
        <w:rPr>
          <w:rFonts w:hint="eastAsia"/>
        </w:rPr>
        <w:t>基于上述任一实施例</w:t>
      </w:r>
      <w:r w:rsidR="00373580">
        <w:rPr>
          <w:rFonts w:hint="eastAsia"/>
        </w:rPr>
        <w:t>，提取各</w:t>
      </w:r>
      <w:r w:rsidR="00EA7596">
        <w:rPr>
          <w:rFonts w:hint="eastAsia"/>
        </w:rPr>
        <w:t>语音转录文本</w:t>
      </w:r>
      <w:r w:rsidR="00373580">
        <w:rPr>
          <w:rFonts w:hint="eastAsia"/>
        </w:rPr>
        <w:t>的向量表示，包括：</w:t>
      </w:r>
    </w:p>
    <w:p w14:paraId="10A2C6D1" w14:textId="5AF974FA" w:rsidR="00373580" w:rsidRDefault="00373580" w:rsidP="00373580">
      <w:pPr>
        <w:ind w:firstLine="560"/>
      </w:pPr>
      <w:r>
        <w:rPr>
          <w:rFonts w:hint="eastAsia"/>
        </w:rPr>
        <w:t>对各</w:t>
      </w:r>
      <w:r w:rsidR="00EA7596">
        <w:rPr>
          <w:rFonts w:hint="eastAsia"/>
        </w:rPr>
        <w:t>语音转录文本</w:t>
      </w:r>
      <w:r>
        <w:rPr>
          <w:rFonts w:hint="eastAsia"/>
        </w:rPr>
        <w:t>进行编码，得到各</w:t>
      </w:r>
      <w:r w:rsidR="00EA7596">
        <w:rPr>
          <w:rFonts w:hint="eastAsia"/>
        </w:rPr>
        <w:t>语音转录文本</w:t>
      </w:r>
      <w:r>
        <w:rPr>
          <w:rFonts w:hint="eastAsia"/>
        </w:rPr>
        <w:t>的字符编码向量集合；</w:t>
      </w:r>
    </w:p>
    <w:p w14:paraId="3CAAD54A" w14:textId="38447D0B" w:rsidR="00B3703E" w:rsidRDefault="00373580" w:rsidP="00373580">
      <w:pPr>
        <w:ind w:firstLine="560"/>
      </w:pPr>
      <w:r>
        <w:rPr>
          <w:rFonts w:hint="eastAsia"/>
        </w:rPr>
        <w:t>对字符编码向量集合中的各向量进行均值处理，得到各</w:t>
      </w:r>
      <w:r w:rsidR="00EA7596">
        <w:rPr>
          <w:rFonts w:hint="eastAsia"/>
        </w:rPr>
        <w:t>语音转录文本</w:t>
      </w:r>
      <w:r>
        <w:rPr>
          <w:rFonts w:hint="eastAsia"/>
        </w:rPr>
        <w:t>的向量表示。</w:t>
      </w:r>
    </w:p>
    <w:p w14:paraId="15278147" w14:textId="49AAFC14" w:rsidR="00B3703E" w:rsidRDefault="00B3703E" w:rsidP="00B3703E">
      <w:pPr>
        <w:ind w:firstLine="560"/>
      </w:pPr>
      <w:r>
        <w:rPr>
          <w:rFonts w:hint="eastAsia"/>
        </w:rPr>
        <w:t>具体地，</w:t>
      </w:r>
      <w:r w:rsidR="00ED2936">
        <w:rPr>
          <w:rFonts w:hint="eastAsia"/>
        </w:rPr>
        <w:t>在对各语音转录文本进行编码时，可以采用</w:t>
      </w:r>
      <w:r>
        <w:t>Bert/Roberta</w:t>
      </w:r>
      <w:r>
        <w:rPr>
          <w:rFonts w:hint="eastAsia"/>
        </w:rPr>
        <w:t>等预训练语言模型</w:t>
      </w:r>
      <w:r w:rsidR="00ED2936">
        <w:rPr>
          <w:rFonts w:hint="eastAsia"/>
        </w:rPr>
        <w:t>获取各语音转录文本的字符编码向量集合</w:t>
      </w:r>
      <m:oMath>
        <m:r>
          <m:rPr>
            <m:sty m:val="p"/>
          </m:rPr>
          <w:rPr>
            <w:rFonts w:ascii="Cambria Math" w:hAnsi="Cambria Math"/>
          </w:rPr>
          <m:t>Ε</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cls</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sep</m:t>
            </m:r>
          </m:sub>
        </m:sSub>
        <m:r>
          <w:rPr>
            <w:rFonts w:ascii="Cambria Math" w:hAnsi="Cambria Math"/>
          </w:rPr>
          <m:t>}</m:t>
        </m:r>
      </m:oMath>
      <w:r>
        <w:rPr>
          <w:rFonts w:hint="eastAsia"/>
        </w:rPr>
        <w:t>，集合中的每个向量表示</w:t>
      </w:r>
      <w:r w:rsidR="00ED2936">
        <w:rPr>
          <w:rFonts w:hint="eastAsia"/>
        </w:rPr>
        <w:t>语音转录</w:t>
      </w:r>
      <w:r>
        <w:rPr>
          <w:rFonts w:hint="eastAsia"/>
        </w:rPr>
        <w:t>文本中的字</w:t>
      </w:r>
      <w:r w:rsidR="00ED2936">
        <w:rPr>
          <w:rFonts w:hint="eastAsia"/>
        </w:rPr>
        <w:t>符</w:t>
      </w:r>
      <w:r>
        <w:rPr>
          <w:rFonts w:hint="eastAsia"/>
        </w:rPr>
        <w:t>经过编码之后的字</w:t>
      </w:r>
      <w:r w:rsidR="00ED2936">
        <w:rPr>
          <w:rFonts w:hint="eastAsia"/>
        </w:rPr>
        <w:t>符</w:t>
      </w:r>
      <w:r>
        <w:rPr>
          <w:rFonts w:hint="eastAsia"/>
        </w:rPr>
        <w:t>向量</w:t>
      </w:r>
      <w:r w:rsidR="00ED2936">
        <w:rPr>
          <w:rFonts w:hint="eastAsia"/>
        </w:rPr>
        <w:t>。</w:t>
      </w:r>
      <w:r>
        <w:rPr>
          <w:rFonts w:hint="eastAsia"/>
        </w:rPr>
        <w:t>通常情况下，使用</w:t>
      </w:r>
      <m:oMath>
        <m:sSub>
          <m:sSubPr>
            <m:ctrlPr>
              <w:rPr>
                <w:rFonts w:ascii="Cambria Math" w:hAnsi="Cambria Math"/>
                <w:i/>
              </w:rPr>
            </m:ctrlPr>
          </m:sSubPr>
          <m:e>
            <m:r>
              <w:rPr>
                <w:rFonts w:ascii="Cambria Math" w:hAnsi="Cambria Math"/>
              </w:rPr>
              <m:t>e</m:t>
            </m:r>
          </m:e>
          <m:sub>
            <m:r>
              <w:rPr>
                <w:rFonts w:ascii="Cambria Math" w:hAnsi="Cambria Math"/>
              </w:rPr>
              <m:t>cls</m:t>
            </m:r>
          </m:sub>
        </m:sSub>
      </m:oMath>
      <w:r>
        <w:rPr>
          <w:rFonts w:hint="eastAsia"/>
        </w:rPr>
        <w:t>作为</w:t>
      </w:r>
      <w:r w:rsidR="00ED2936">
        <w:rPr>
          <w:rFonts w:hint="eastAsia"/>
        </w:rPr>
        <w:t>语音转录</w:t>
      </w:r>
      <w:r>
        <w:rPr>
          <w:rFonts w:hint="eastAsia"/>
        </w:rPr>
        <w:t>文本的向量表示，但是在聚类任务中，因为</w:t>
      </w:r>
      <m:oMath>
        <m:sSub>
          <m:sSubPr>
            <m:ctrlPr>
              <w:rPr>
                <w:rFonts w:ascii="Cambria Math" w:hAnsi="Cambria Math"/>
                <w:i/>
              </w:rPr>
            </m:ctrlPr>
          </m:sSubPr>
          <m:e>
            <m:r>
              <w:rPr>
                <w:rFonts w:ascii="Cambria Math" w:hAnsi="Cambria Math"/>
              </w:rPr>
              <m:t>e</m:t>
            </m:r>
          </m:e>
          <m:sub>
            <m:r>
              <w:rPr>
                <w:rFonts w:ascii="Cambria Math" w:hAnsi="Cambria Math"/>
              </w:rPr>
              <m:t>cls</m:t>
            </m:r>
          </m:sub>
        </m:sSub>
      </m:oMath>
      <w:r>
        <w:rPr>
          <w:rFonts w:hint="eastAsia"/>
        </w:rPr>
        <w:t>下游不会连接任何分类层，</w:t>
      </w:r>
      <m:oMath>
        <m:sSub>
          <m:sSubPr>
            <m:ctrlPr>
              <w:rPr>
                <w:rFonts w:ascii="Cambria Math" w:hAnsi="Cambria Math"/>
                <w:i/>
              </w:rPr>
            </m:ctrlPr>
          </m:sSubPr>
          <m:e>
            <m:r>
              <w:rPr>
                <w:rFonts w:ascii="Cambria Math" w:hAnsi="Cambria Math"/>
              </w:rPr>
              <m:t>e</m:t>
            </m:r>
          </m:e>
          <m:sub>
            <m:r>
              <w:rPr>
                <w:rFonts w:ascii="Cambria Math" w:hAnsi="Cambria Math"/>
              </w:rPr>
              <m:t>cls</m:t>
            </m:r>
          </m:sub>
        </m:sSub>
      </m:oMath>
      <w:r>
        <w:rPr>
          <w:rFonts w:hint="eastAsia"/>
        </w:rPr>
        <w:t>聚类时无法有效捕捉语义信息，所以本</w:t>
      </w:r>
      <w:r w:rsidR="00ED2936">
        <w:rPr>
          <w:rFonts w:hint="eastAsia"/>
        </w:rPr>
        <w:t>发明实施例</w:t>
      </w:r>
      <w:r>
        <w:rPr>
          <w:rFonts w:hint="eastAsia"/>
        </w:rPr>
        <w:t>放弃使用</w:t>
      </w:r>
      <m:oMath>
        <m:sSub>
          <m:sSubPr>
            <m:ctrlPr>
              <w:rPr>
                <w:rFonts w:ascii="Cambria Math" w:hAnsi="Cambria Math"/>
                <w:i/>
              </w:rPr>
            </m:ctrlPr>
          </m:sSubPr>
          <m:e>
            <m:r>
              <w:rPr>
                <w:rFonts w:ascii="Cambria Math" w:hAnsi="Cambria Math"/>
              </w:rPr>
              <m:t>e</m:t>
            </m:r>
          </m:e>
          <m:sub>
            <m:r>
              <w:rPr>
                <w:rFonts w:ascii="Cambria Math" w:hAnsi="Cambria Math"/>
              </w:rPr>
              <m:t>cls</m:t>
            </m:r>
          </m:sub>
        </m:sSub>
      </m:oMath>
      <w:r w:rsidR="00ED2936">
        <w:rPr>
          <w:rFonts w:hint="eastAsia"/>
        </w:rPr>
        <w:t>，而是</w:t>
      </w:r>
      <w:r>
        <w:rPr>
          <w:rFonts w:hint="eastAsia"/>
        </w:rPr>
        <w:t>对文本编码后</w:t>
      </w:r>
      <w:r w:rsidR="00ED2936">
        <w:rPr>
          <w:rFonts w:hint="eastAsia"/>
        </w:rPr>
        <w:t>的字符编码</w:t>
      </w:r>
      <w:r>
        <w:rPr>
          <w:rFonts w:hint="eastAsia"/>
        </w:rPr>
        <w:t>向量集合中的所有向量作均值处理</w:t>
      </w:r>
      <w:r w:rsidR="00D71C4F">
        <w:rPr>
          <w:rFonts w:hint="eastAsia"/>
        </w:rPr>
        <w:t>（即均值池化处理）</w:t>
      </w:r>
      <w:r>
        <w:rPr>
          <w:rFonts w:hint="eastAsia"/>
        </w:rPr>
        <w:t>，提取</w:t>
      </w:r>
      <w:r w:rsidR="00ED2936">
        <w:rPr>
          <w:rFonts w:hint="eastAsia"/>
        </w:rPr>
        <w:t>各语音转录文本的向量表示</w:t>
      </w:r>
      <w:r>
        <w:rPr>
          <w:rFonts w:hint="eastAsia"/>
        </w:rPr>
        <w:t>。</w:t>
      </w:r>
    </w:p>
    <w:p w14:paraId="3DFB0BF4" w14:textId="22BEEC05" w:rsidR="00D71C4F" w:rsidRDefault="00D71C4F" w:rsidP="00B3703E">
      <w:pPr>
        <w:ind w:firstLine="560"/>
      </w:pPr>
      <w:r>
        <w:rPr>
          <w:rFonts w:hint="eastAsia"/>
        </w:rPr>
        <w:t>需要说明的是，由于语音转录</w:t>
      </w:r>
      <w:r w:rsidRPr="00D71C4F">
        <w:rPr>
          <w:rFonts w:hint="eastAsia"/>
        </w:rPr>
        <w:t>文本的语义信息，例如情感倾向，通常是由</w:t>
      </w:r>
      <w:r>
        <w:rPr>
          <w:rFonts w:hint="eastAsia"/>
        </w:rPr>
        <w:t>语音转录</w:t>
      </w:r>
      <w:r w:rsidRPr="00D71C4F">
        <w:rPr>
          <w:rFonts w:hint="eastAsia"/>
        </w:rPr>
        <w:t>文本中大部分字符的情感倾向共同决定的，所以本</w:t>
      </w:r>
      <w:r>
        <w:rPr>
          <w:rFonts w:hint="eastAsia"/>
        </w:rPr>
        <w:t>发明实施例</w:t>
      </w:r>
      <w:r w:rsidRPr="00D71C4F">
        <w:rPr>
          <w:rFonts w:hint="eastAsia"/>
        </w:rPr>
        <w:t>使用均值池化方法来提取</w:t>
      </w:r>
      <w:r>
        <w:rPr>
          <w:rFonts w:hint="eastAsia"/>
        </w:rPr>
        <w:t>语音转录</w:t>
      </w:r>
      <w:r w:rsidRPr="00D71C4F">
        <w:rPr>
          <w:rFonts w:hint="eastAsia"/>
        </w:rPr>
        <w:t>文本的向量表示，使语料库中具有相似语义内容的文本可以在向量空间中有着更相似的文本表示。此外，均值池化层可以有效减轻</w:t>
      </w:r>
      <w:r>
        <w:rPr>
          <w:rFonts w:hint="eastAsia"/>
        </w:rPr>
        <w:t>语音转录</w:t>
      </w:r>
      <w:r w:rsidRPr="00D71C4F">
        <w:rPr>
          <w:rFonts w:hint="eastAsia"/>
        </w:rPr>
        <w:t>文本中少量的错误字词对分类结果的影响</w:t>
      </w:r>
      <w:r>
        <w:rPr>
          <w:rFonts w:hint="eastAsia"/>
        </w:rPr>
        <w:t>，从而能够进一步提高聚类结果的精度</w:t>
      </w:r>
      <w:r w:rsidRPr="00D71C4F">
        <w:rPr>
          <w:rFonts w:hint="eastAsia"/>
        </w:rPr>
        <w:t>。</w:t>
      </w:r>
    </w:p>
    <w:p w14:paraId="7C34C129" w14:textId="12005B50" w:rsidR="00373580" w:rsidRDefault="00ED2936" w:rsidP="00373580">
      <w:pPr>
        <w:ind w:firstLine="560"/>
      </w:pPr>
      <w:r>
        <w:rPr>
          <w:rFonts w:hint="eastAsia"/>
        </w:rPr>
        <w:lastRenderedPageBreak/>
        <w:t>基于上述任一实施例</w:t>
      </w:r>
      <w:r w:rsidR="00373580">
        <w:rPr>
          <w:rFonts w:hint="eastAsia"/>
        </w:rPr>
        <w:t>，各</w:t>
      </w:r>
      <w:r w:rsidR="00EA7596">
        <w:rPr>
          <w:rFonts w:hint="eastAsia"/>
        </w:rPr>
        <w:t>语音转录文本</w:t>
      </w:r>
      <w:r w:rsidR="00373580">
        <w:rPr>
          <w:rFonts w:hint="eastAsia"/>
        </w:rPr>
        <w:t>的向量表示基于如下公式确定：</w:t>
      </w:r>
    </w:p>
    <w:p w14:paraId="0EE334D6" w14:textId="77777777" w:rsidR="00373580" w:rsidRDefault="00141331" w:rsidP="00373580">
      <w:pPr>
        <w:ind w:firstLine="560"/>
      </w:pPr>
      <m:oMathPara>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cls</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sep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e>
          </m:nary>
        </m:oMath>
      </m:oMathPara>
    </w:p>
    <w:p w14:paraId="3D6EC1CB" w14:textId="3DE208F4" w:rsidR="00373580" w:rsidRDefault="00373580" w:rsidP="00373580">
      <w:pPr>
        <w:ind w:firstLine="560"/>
      </w:pP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表示各</w:t>
      </w:r>
      <w:r w:rsidR="00EA7596">
        <w:rPr>
          <w:rFonts w:hint="eastAsia"/>
        </w:rPr>
        <w:t>语音转录文本</w:t>
      </w:r>
      <w:r>
        <w:rPr>
          <w:rFonts w:hint="eastAsia"/>
        </w:rPr>
        <w:t>的向量表示，</w:t>
      </w:r>
      <m:oMath>
        <m:r>
          <w:rPr>
            <w:rFonts w:ascii="Cambria Math" w:hAnsi="Cambria Math"/>
          </w:rPr>
          <m:t>n</m:t>
        </m:r>
      </m:oMath>
      <w:r>
        <w:rPr>
          <w:rFonts w:hint="eastAsia"/>
          <w:iCs/>
        </w:rPr>
        <w:t>表示各</w:t>
      </w:r>
      <w:r w:rsidR="00EA7596">
        <w:rPr>
          <w:rFonts w:hint="eastAsia"/>
          <w:iCs/>
        </w:rPr>
        <w:t>语音转录文本</w:t>
      </w:r>
      <w:r>
        <w:rPr>
          <w:rFonts w:hint="eastAsia"/>
          <w:iCs/>
        </w:rPr>
        <w:t>的字符数，</w:t>
      </w:r>
      <m:oMath>
        <m:sSub>
          <m:sSubPr>
            <m:ctrlPr>
              <w:rPr>
                <w:rFonts w:ascii="Cambria Math" w:hAnsi="Cambria Math"/>
              </w:rPr>
            </m:ctrlPr>
          </m:sSubPr>
          <m:e>
            <m:r>
              <w:rPr>
                <w:rFonts w:ascii="Cambria Math" w:hAnsi="Cambria Math"/>
              </w:rPr>
              <m:t>e</m:t>
            </m:r>
          </m:e>
          <m:sub>
            <m:r>
              <w:rPr>
                <w:rFonts w:ascii="Cambria Math" w:hAnsi="Cambria Math"/>
              </w:rPr>
              <m:t>cls</m:t>
            </m:r>
          </m:sub>
        </m:sSub>
      </m:oMath>
      <w:r>
        <w:rPr>
          <w:rFonts w:hint="eastAsia"/>
        </w:rPr>
        <w:t>表示各</w:t>
      </w:r>
      <w:r w:rsidR="00EA7596">
        <w:rPr>
          <w:rFonts w:hint="eastAsia"/>
        </w:rPr>
        <w:t>语音转录文本</w:t>
      </w:r>
      <w:r>
        <w:rPr>
          <w:rFonts w:hint="eastAsia"/>
        </w:rPr>
        <w:t>起始字符的编码向量，</w:t>
      </w:r>
      <m:oMath>
        <m:sSub>
          <m:sSubPr>
            <m:ctrlPr>
              <w:rPr>
                <w:rFonts w:ascii="Cambria Math" w:hAnsi="Cambria Math"/>
              </w:rPr>
            </m:ctrlPr>
          </m:sSubPr>
          <m:e>
            <m:r>
              <w:rPr>
                <w:rFonts w:ascii="Cambria Math" w:hAnsi="Cambria Math"/>
              </w:rPr>
              <m:t>e</m:t>
            </m:r>
          </m:e>
          <m:sub>
            <m:r>
              <w:rPr>
                <w:rFonts w:ascii="Cambria Math" w:hAnsi="Cambria Math"/>
              </w:rPr>
              <m:t>sep</m:t>
            </m:r>
          </m:sub>
        </m:sSub>
      </m:oMath>
      <w:r>
        <w:rPr>
          <w:rFonts w:hint="eastAsia"/>
        </w:rPr>
        <w:t>表示各</w:t>
      </w:r>
      <w:r w:rsidR="00EA7596">
        <w:rPr>
          <w:rFonts w:hint="eastAsia"/>
        </w:rPr>
        <w:t>语音转录文本</w:t>
      </w:r>
      <w:r>
        <w:rPr>
          <w:rFonts w:hint="eastAsia"/>
        </w:rPr>
        <w:t>结束字符的编码向量，</w:t>
      </w:r>
      <m:oMath>
        <m:sSub>
          <m:sSubPr>
            <m:ctrlPr>
              <w:rPr>
                <w:rFonts w:ascii="Cambria Math" w:hAnsi="Cambria Math"/>
              </w:rPr>
            </m:ctrlPr>
          </m:sSubPr>
          <m:e>
            <m:r>
              <w:rPr>
                <w:rFonts w:ascii="Cambria Math" w:hAnsi="Cambria Math"/>
              </w:rPr>
              <m:t>e</m:t>
            </m:r>
          </m:e>
          <m:sub>
            <m:r>
              <w:rPr>
                <w:rFonts w:ascii="Cambria Math" w:hAnsi="Cambria Math"/>
              </w:rPr>
              <m:t>j</m:t>
            </m:r>
          </m:sub>
        </m:sSub>
      </m:oMath>
      <w:r>
        <w:rPr>
          <w:rFonts w:hint="eastAsia"/>
        </w:rPr>
        <w:t>表示各</w:t>
      </w:r>
      <w:r w:rsidR="00EA7596">
        <w:rPr>
          <w:rFonts w:hint="eastAsia"/>
        </w:rPr>
        <w:t>语音转录文本</w:t>
      </w:r>
      <w:r>
        <w:rPr>
          <w:rFonts w:hint="eastAsia"/>
        </w:rPr>
        <w:t>的字符编码向量。</w:t>
      </w:r>
    </w:p>
    <w:p w14:paraId="5D0D7098" w14:textId="7D8DF4C4" w:rsidR="00373580" w:rsidRDefault="00A12631" w:rsidP="00373580">
      <w:pPr>
        <w:ind w:firstLine="560"/>
      </w:pPr>
      <w:r>
        <w:rPr>
          <w:rFonts w:hint="eastAsia"/>
        </w:rPr>
        <w:t>基于上述任一实施例</w:t>
      </w:r>
      <w:r w:rsidR="00373580">
        <w:rPr>
          <w:rFonts w:hint="eastAsia"/>
        </w:rPr>
        <w:t>，相同样本</w:t>
      </w:r>
      <w:r w:rsidR="00EA7596">
        <w:rPr>
          <w:rFonts w:hint="eastAsia"/>
        </w:rPr>
        <w:t>语音转录文本</w:t>
      </w:r>
      <w:r w:rsidR="00373580">
        <w:rPr>
          <w:rFonts w:hint="eastAsia"/>
        </w:rPr>
        <w:t>的向量表示之间的距离基于如下步骤确定：</w:t>
      </w:r>
    </w:p>
    <w:p w14:paraId="67A56DFA" w14:textId="4FA1ED23" w:rsidR="00373580" w:rsidRDefault="00373580" w:rsidP="00373580">
      <w:pPr>
        <w:ind w:firstLine="560"/>
      </w:pPr>
      <w:r>
        <w:rPr>
          <w:rFonts w:hint="eastAsia"/>
        </w:rPr>
        <w:t>对各样本</w:t>
      </w:r>
      <w:r w:rsidR="00EA7596">
        <w:rPr>
          <w:rFonts w:hint="eastAsia"/>
        </w:rPr>
        <w:t>语音转录文本</w:t>
      </w:r>
      <w:r>
        <w:rPr>
          <w:rFonts w:hint="eastAsia"/>
        </w:rPr>
        <w:t>进行数据增强，得到各样本</w:t>
      </w:r>
      <w:r w:rsidR="00EA7596">
        <w:rPr>
          <w:rFonts w:hint="eastAsia"/>
        </w:rPr>
        <w:t>语音转录文本</w:t>
      </w:r>
      <w:r>
        <w:rPr>
          <w:rFonts w:hint="eastAsia"/>
        </w:rPr>
        <w:t>的增强文本，并提取各增强文本的向量表示；</w:t>
      </w:r>
    </w:p>
    <w:p w14:paraId="50790C33" w14:textId="1B8C7CC7" w:rsidR="00373580" w:rsidRDefault="00373580" w:rsidP="00373580">
      <w:pPr>
        <w:ind w:firstLine="560"/>
      </w:pPr>
      <w:r>
        <w:rPr>
          <w:rFonts w:hint="eastAsia"/>
        </w:rPr>
        <w:t>基于各样本</w:t>
      </w:r>
      <w:r w:rsidR="00EA7596">
        <w:rPr>
          <w:rFonts w:hint="eastAsia"/>
        </w:rPr>
        <w:t>语音转录文本</w:t>
      </w:r>
      <w:r>
        <w:rPr>
          <w:rFonts w:hint="eastAsia"/>
        </w:rPr>
        <w:t>的向量表示及其对应的各增强文本的向量表示，确定相同样本</w:t>
      </w:r>
      <w:r w:rsidR="00EA7596">
        <w:rPr>
          <w:rFonts w:hint="eastAsia"/>
        </w:rPr>
        <w:t>语音转录文本</w:t>
      </w:r>
      <w:r>
        <w:rPr>
          <w:rFonts w:hint="eastAsia"/>
        </w:rPr>
        <w:t>的向量表示之间的距离。</w:t>
      </w:r>
    </w:p>
    <w:p w14:paraId="690A0FAF" w14:textId="08C53467" w:rsidR="00E101CA" w:rsidRDefault="00BD2C6A" w:rsidP="00E101CA">
      <w:pPr>
        <w:ind w:firstLine="560"/>
      </w:pPr>
      <w:r>
        <w:rPr>
          <w:rFonts w:hint="eastAsia"/>
        </w:rPr>
        <w:t>具体地，</w:t>
      </w:r>
      <w:r w:rsidR="00E101CA" w:rsidRPr="00E101CA">
        <w:rPr>
          <w:rFonts w:hint="eastAsia"/>
        </w:rPr>
        <w:t>利用深度学习模型</w:t>
      </w:r>
      <w:r w:rsidR="00E101CA" w:rsidRPr="00E101CA">
        <w:rPr>
          <w:rFonts w:hint="eastAsia"/>
        </w:rPr>
        <w:t>dropout</w:t>
      </w:r>
      <w:r w:rsidR="00E101CA" w:rsidRPr="00E101CA">
        <w:rPr>
          <w:rFonts w:hint="eastAsia"/>
        </w:rPr>
        <w:t>机制的随机性，对同一个</w:t>
      </w:r>
      <w:r>
        <w:rPr>
          <w:rFonts w:hint="eastAsia"/>
        </w:rPr>
        <w:t>样本语音转录</w:t>
      </w:r>
      <w:r w:rsidR="00E101CA" w:rsidRPr="00E101CA">
        <w:rPr>
          <w:rFonts w:hint="eastAsia"/>
        </w:rPr>
        <w:t>文本再次进行编码，得到</w:t>
      </w:r>
      <w:r>
        <w:rPr>
          <w:rFonts w:hint="eastAsia"/>
        </w:rPr>
        <w:t>该</w:t>
      </w:r>
      <w:r w:rsidR="00E101CA" w:rsidRPr="00E101CA">
        <w:rPr>
          <w:rFonts w:hint="eastAsia"/>
        </w:rPr>
        <w:t>文本</w:t>
      </w:r>
      <w:r>
        <w:rPr>
          <w:rFonts w:hint="eastAsia"/>
        </w:rPr>
        <w:t>的另一</w:t>
      </w:r>
      <w:r w:rsidR="00E101CA" w:rsidRPr="00E101CA">
        <w:rPr>
          <w:rFonts w:hint="eastAsia"/>
        </w:rPr>
        <w:t>个向量表示，</w:t>
      </w:r>
      <w:r>
        <w:rPr>
          <w:rFonts w:hint="eastAsia"/>
        </w:rPr>
        <w:t>也即该增强文本的向量表示，</w:t>
      </w:r>
      <w:r w:rsidR="00E101CA" w:rsidRPr="00E101CA">
        <w:rPr>
          <w:rFonts w:hint="eastAsia"/>
        </w:rPr>
        <w:t>并将其与</w:t>
      </w:r>
      <w:r>
        <w:rPr>
          <w:rFonts w:hint="eastAsia"/>
        </w:rPr>
        <w:t>对应样本语音转录文本的向量表示</w:t>
      </w:r>
      <w:r w:rsidR="00E101CA" w:rsidRPr="00E101CA">
        <w:rPr>
          <w:rFonts w:hint="eastAsia"/>
        </w:rPr>
        <w:t>作为一个正样本对，</w:t>
      </w:r>
      <w:r w:rsidR="00380D49">
        <w:rPr>
          <w:rFonts w:hint="eastAsia"/>
        </w:rPr>
        <w:t>并</w:t>
      </w:r>
      <w:r>
        <w:rPr>
          <w:rFonts w:hint="eastAsia"/>
        </w:rPr>
        <w:t>确定该正样本对中两个向量</w:t>
      </w:r>
      <w:r w:rsidR="00380D49">
        <w:rPr>
          <w:rFonts w:hint="eastAsia"/>
        </w:rPr>
        <w:t>表示之间的距离，即为相同样本语音转录文本的向量表示之间的距离。</w:t>
      </w:r>
    </w:p>
    <w:p w14:paraId="1077FD3B" w14:textId="5F729253" w:rsidR="00380D49" w:rsidRDefault="00380D49" w:rsidP="00E101CA">
      <w:pPr>
        <w:ind w:firstLine="560"/>
        <w:rPr>
          <w:lang w:val="zh-CN"/>
        </w:rPr>
      </w:pPr>
      <w:r>
        <w:rPr>
          <w:rFonts w:hint="eastAsia"/>
        </w:rPr>
        <w:t>基于上述任一实施例，本发明还提供一种</w:t>
      </w:r>
      <w:r>
        <w:rPr>
          <w:rFonts w:hint="eastAsia"/>
          <w:lang w:val="zh-CN"/>
        </w:rPr>
        <w:t>文本</w:t>
      </w:r>
      <w:r w:rsidRPr="004F398C">
        <w:rPr>
          <w:rFonts w:hint="eastAsia"/>
          <w:lang w:val="zh-CN"/>
        </w:rPr>
        <w:t>聚类</w:t>
      </w:r>
      <w:r w:rsidR="00B22CD7">
        <w:rPr>
          <w:rFonts w:hint="eastAsia"/>
          <w:lang w:val="zh-CN"/>
        </w:rPr>
        <w:t>模型的训练</w:t>
      </w:r>
      <w:r>
        <w:rPr>
          <w:rFonts w:hint="eastAsia"/>
          <w:lang w:val="zh-CN"/>
        </w:rPr>
        <w:t>方法，如图</w:t>
      </w:r>
      <w:r>
        <w:rPr>
          <w:rFonts w:hint="eastAsia"/>
          <w:lang w:val="zh-CN"/>
        </w:rPr>
        <w:t>2</w:t>
      </w:r>
      <w:r>
        <w:rPr>
          <w:rFonts w:hint="eastAsia"/>
          <w:lang w:val="zh-CN"/>
        </w:rPr>
        <w:t>所示，该方法包括如下步骤：</w:t>
      </w:r>
    </w:p>
    <w:p w14:paraId="35089734" w14:textId="4868A7E2" w:rsidR="00380D49" w:rsidRPr="00E101CA" w:rsidRDefault="00B22CD7" w:rsidP="00E101CA">
      <w:pPr>
        <w:ind w:firstLine="560"/>
      </w:pPr>
      <w:r>
        <w:rPr>
          <w:rFonts w:hint="eastAsia"/>
        </w:rPr>
        <w:t>首先，收集样本语音转录文本并进行数据预处理。接着，采用编码器提取样本语音转录文本的</w:t>
      </w:r>
      <w:r w:rsidR="00455D7A">
        <w:rPr>
          <w:rFonts w:hint="eastAsia"/>
        </w:rPr>
        <w:t>字符编码向量集合，并对字符编码向量集合中的所有向量进行均值处理，得到样本语音转录文本的</w:t>
      </w:r>
      <w:r>
        <w:rPr>
          <w:rFonts w:hint="eastAsia"/>
        </w:rPr>
        <w:t>向量表示。其中，</w:t>
      </w:r>
      <w:r w:rsidR="00455D7A">
        <w:rPr>
          <w:rFonts w:hint="eastAsia"/>
        </w:rPr>
        <w:t>编码器可以是基于预训练的</w:t>
      </w:r>
      <w:r w:rsidR="00455D7A">
        <w:rPr>
          <w:rFonts w:hint="eastAsia"/>
        </w:rPr>
        <w:t>B</w:t>
      </w:r>
      <w:r w:rsidR="00455D7A">
        <w:t>ert</w:t>
      </w:r>
      <w:r w:rsidR="00455D7A">
        <w:rPr>
          <w:rFonts w:hint="eastAsia"/>
        </w:rPr>
        <w:t>模型训练得到的。</w:t>
      </w:r>
    </w:p>
    <w:p w14:paraId="7172F534" w14:textId="1F6C8BFE" w:rsidR="00B5062B" w:rsidRDefault="00455D7A" w:rsidP="00B5062B">
      <w:pPr>
        <w:ind w:firstLine="560"/>
      </w:pPr>
      <w:r>
        <w:rPr>
          <w:rFonts w:hint="eastAsia"/>
        </w:rPr>
        <w:t>随即，基于样本语音转录文本的向量表示，采用</w:t>
      </w:r>
      <w:r>
        <w:rPr>
          <w:rFonts w:hint="eastAsia"/>
        </w:rPr>
        <w:t>K</w:t>
      </w:r>
      <w:r>
        <w:rPr>
          <w:rFonts w:hint="eastAsia"/>
        </w:rPr>
        <w:t>均值聚类算法对样本语音转录文本进行聚类，得到初始聚类结果</w:t>
      </w:r>
      <w:r w:rsidR="00B5062B">
        <w:rPr>
          <w:rFonts w:hint="eastAsia"/>
        </w:rPr>
        <w:t>。在得到初始聚类</w:t>
      </w:r>
      <w:r w:rsidR="00B5062B">
        <w:rPr>
          <w:rFonts w:hint="eastAsia"/>
        </w:rPr>
        <w:lastRenderedPageBreak/>
        <w:t>结果后，基于相同样本语音转录文本的向量表示之间的余弦相似度，以及不同样本语音转录文本的向量表示之间的余弦相似度，确定文本层面的对比损失值，基于样本语音转录文本的向量表示与其所属类别的语义向量之间的余弦相似度以及样本语音转录文本的向量表示与其它类别的语义向量之间的余弦相似度，确定类别层面的对比损失值；然后，基于文本层面的对比损失值，以及类别层面的对比损失值，确定文本聚类模型的损失值。</w:t>
      </w:r>
    </w:p>
    <w:p w14:paraId="5193B8B3" w14:textId="790EFFC5" w:rsidR="00E101CA" w:rsidRPr="00B5062B" w:rsidRDefault="00B5062B" w:rsidP="00373580">
      <w:pPr>
        <w:ind w:firstLine="560"/>
        <w:rPr>
          <w:rFonts w:hint="eastAsia"/>
        </w:rPr>
      </w:pPr>
      <w:r>
        <w:rPr>
          <w:rFonts w:hint="eastAsia"/>
        </w:rPr>
        <w:t>接着，基于文本聚类模型的损失值进行反向传播，以对初始模型进行更新，</w:t>
      </w:r>
      <w:ins w:id="45" w:author="zeng jielin" w:date="2022-05-19T15:03:00Z">
        <w:r w:rsidR="00025646">
          <w:rPr>
            <w:rFonts w:hint="eastAsia"/>
          </w:rPr>
          <w:t>更新完毕后重新进行聚类、</w:t>
        </w:r>
      </w:ins>
      <w:ins w:id="46" w:author="zeng jielin" w:date="2022-05-19T15:24:00Z">
        <w:r w:rsidR="00285002">
          <w:rPr>
            <w:rFonts w:hint="eastAsia"/>
          </w:rPr>
          <w:t>模型</w:t>
        </w:r>
      </w:ins>
      <w:ins w:id="47" w:author="zeng jielin" w:date="2022-05-19T15:03:00Z">
        <w:r w:rsidR="00025646">
          <w:rPr>
            <w:rFonts w:hint="eastAsia"/>
          </w:rPr>
          <w:t>训练</w:t>
        </w:r>
      </w:ins>
      <w:ins w:id="48" w:author="zeng jielin" w:date="2022-05-19T15:21:00Z">
        <w:r w:rsidR="00285002">
          <w:rPr>
            <w:rFonts w:hint="eastAsia"/>
          </w:rPr>
          <w:t>、</w:t>
        </w:r>
      </w:ins>
      <w:ins w:id="49" w:author="zeng jielin" w:date="2022-05-19T15:24:00Z">
        <w:r w:rsidR="00285002">
          <w:rPr>
            <w:rFonts w:hint="eastAsia"/>
          </w:rPr>
          <w:t>模型</w:t>
        </w:r>
      </w:ins>
      <w:ins w:id="50" w:author="zeng jielin" w:date="2022-05-19T15:21:00Z">
        <w:r w:rsidR="00285002">
          <w:rPr>
            <w:rFonts w:hint="eastAsia"/>
          </w:rPr>
          <w:t>更新</w:t>
        </w:r>
      </w:ins>
      <w:ins w:id="51" w:author="zeng jielin" w:date="2022-05-19T15:03:00Z">
        <w:r w:rsidR="00025646">
          <w:rPr>
            <w:rFonts w:hint="eastAsia"/>
          </w:rPr>
          <w:t>，</w:t>
        </w:r>
      </w:ins>
      <w:r>
        <w:rPr>
          <w:rFonts w:hint="eastAsia"/>
        </w:rPr>
        <w:t>最终得到训练完成的文本聚类模型。</w:t>
      </w:r>
    </w:p>
    <w:p w14:paraId="6FCBBA61" w14:textId="60D2A045" w:rsidR="00932387" w:rsidRDefault="00932387" w:rsidP="00373580">
      <w:pPr>
        <w:ind w:firstLine="560"/>
      </w:pPr>
      <w:r>
        <w:rPr>
          <w:rFonts w:hint="eastAsia"/>
        </w:rPr>
        <w:t>下面对本发明提供的</w:t>
      </w:r>
      <w:r w:rsidR="00EA7596">
        <w:rPr>
          <w:rFonts w:hint="eastAsia"/>
          <w:lang w:val="zh-CN"/>
        </w:rPr>
        <w:t>语音转录文本</w:t>
      </w:r>
      <w:r w:rsidRPr="004F398C">
        <w:rPr>
          <w:rFonts w:hint="eastAsia"/>
          <w:lang w:val="zh-CN"/>
        </w:rPr>
        <w:t>聚类</w:t>
      </w:r>
      <w:r>
        <w:rPr>
          <w:rFonts w:hint="eastAsia"/>
        </w:rPr>
        <w:t>装置进行描述，下文描述的</w:t>
      </w:r>
      <w:r w:rsidR="00EA7596">
        <w:rPr>
          <w:rFonts w:hint="eastAsia"/>
          <w:lang w:val="zh-CN"/>
        </w:rPr>
        <w:t>语音转录文本</w:t>
      </w:r>
      <w:r w:rsidRPr="004F398C">
        <w:rPr>
          <w:rFonts w:hint="eastAsia"/>
          <w:lang w:val="zh-CN"/>
        </w:rPr>
        <w:t>聚类</w:t>
      </w:r>
      <w:r>
        <w:rPr>
          <w:rFonts w:hint="eastAsia"/>
        </w:rPr>
        <w:t>装置与上文描述的</w:t>
      </w:r>
      <w:r w:rsidR="00EA7596">
        <w:rPr>
          <w:rFonts w:hint="eastAsia"/>
          <w:lang w:val="zh-CN"/>
        </w:rPr>
        <w:t>语音转录文本</w:t>
      </w:r>
      <w:r w:rsidRPr="004F398C">
        <w:rPr>
          <w:rFonts w:hint="eastAsia"/>
          <w:lang w:val="zh-CN"/>
        </w:rPr>
        <w:t>聚类方法</w:t>
      </w:r>
      <w:r>
        <w:rPr>
          <w:rFonts w:hint="eastAsia"/>
        </w:rPr>
        <w:t>可相互对应参照。</w:t>
      </w:r>
    </w:p>
    <w:p w14:paraId="4ED5EE72" w14:textId="43A04869" w:rsidR="00373580" w:rsidRPr="000366A4" w:rsidRDefault="00494CBD" w:rsidP="00373580">
      <w:pPr>
        <w:ind w:firstLine="560"/>
      </w:pPr>
      <w:r>
        <w:rPr>
          <w:rFonts w:hint="eastAsia"/>
        </w:rPr>
        <w:t>基于上述任一实施例，本发明还提供</w:t>
      </w:r>
      <w:r w:rsidR="00373580" w:rsidRPr="000366A4">
        <w:rPr>
          <w:rFonts w:hint="eastAsia"/>
        </w:rPr>
        <w:t>一种</w:t>
      </w:r>
      <w:r w:rsidR="00EA7596">
        <w:rPr>
          <w:rFonts w:hint="eastAsia"/>
        </w:rPr>
        <w:t>语音转录文本</w:t>
      </w:r>
      <w:r w:rsidR="00373580">
        <w:rPr>
          <w:rFonts w:hint="eastAsia"/>
        </w:rPr>
        <w:t>聚类装置</w:t>
      </w:r>
      <w:r w:rsidR="00373580" w:rsidRPr="000366A4">
        <w:rPr>
          <w:rFonts w:hint="eastAsia"/>
        </w:rPr>
        <w:t>，</w:t>
      </w:r>
      <w:r>
        <w:rPr>
          <w:rFonts w:hint="eastAsia"/>
        </w:rPr>
        <w:t>如图</w:t>
      </w:r>
      <w:r>
        <w:rPr>
          <w:rFonts w:hint="eastAsia"/>
        </w:rPr>
        <w:t>3</w:t>
      </w:r>
      <w:r>
        <w:rPr>
          <w:rFonts w:hint="eastAsia"/>
        </w:rPr>
        <w:t>所示</w:t>
      </w:r>
      <w:r w:rsidR="00373580" w:rsidRPr="000366A4">
        <w:rPr>
          <w:rFonts w:hint="eastAsia"/>
        </w:rPr>
        <w:t>，</w:t>
      </w:r>
      <w:r>
        <w:rPr>
          <w:rFonts w:hint="eastAsia"/>
        </w:rPr>
        <w:t>该装置</w:t>
      </w:r>
      <w:r w:rsidR="00373580" w:rsidRPr="000366A4">
        <w:rPr>
          <w:rFonts w:hint="eastAsia"/>
        </w:rPr>
        <w:t>包括：</w:t>
      </w:r>
    </w:p>
    <w:p w14:paraId="0029772A" w14:textId="0EAED095" w:rsidR="00373580" w:rsidRDefault="00373580" w:rsidP="00373580">
      <w:pPr>
        <w:ind w:firstLine="560"/>
      </w:pPr>
      <w:r>
        <w:rPr>
          <w:rFonts w:hint="eastAsia"/>
        </w:rPr>
        <w:t>提取单元</w:t>
      </w:r>
      <w:r w:rsidR="00494CBD">
        <w:rPr>
          <w:rFonts w:hint="eastAsia"/>
        </w:rPr>
        <w:t>3</w:t>
      </w:r>
      <w:r w:rsidR="00494CBD">
        <w:t>10</w:t>
      </w:r>
      <w:r>
        <w:rPr>
          <w:rFonts w:hint="eastAsia"/>
        </w:rPr>
        <w:t>，用于提取各</w:t>
      </w:r>
      <w:r w:rsidR="00EA7596">
        <w:rPr>
          <w:rFonts w:hint="eastAsia"/>
        </w:rPr>
        <w:t>语音转录文本</w:t>
      </w:r>
      <w:r>
        <w:rPr>
          <w:rFonts w:hint="eastAsia"/>
        </w:rPr>
        <w:t>的向量表示；</w:t>
      </w:r>
    </w:p>
    <w:p w14:paraId="51CD4160" w14:textId="4EED85AE" w:rsidR="00373580" w:rsidRDefault="00373580" w:rsidP="00373580">
      <w:pPr>
        <w:ind w:firstLine="560"/>
      </w:pPr>
      <w:r>
        <w:rPr>
          <w:rFonts w:hint="eastAsia"/>
        </w:rPr>
        <w:t>聚类单元</w:t>
      </w:r>
      <w:r w:rsidR="00494CBD">
        <w:rPr>
          <w:rFonts w:hint="eastAsia"/>
        </w:rPr>
        <w:t>3</w:t>
      </w:r>
      <w:r w:rsidR="00494CBD">
        <w:t>20</w:t>
      </w:r>
      <w:r>
        <w:rPr>
          <w:rFonts w:hint="eastAsia"/>
        </w:rPr>
        <w:t>，用于将各</w:t>
      </w:r>
      <w:r w:rsidR="00EA7596">
        <w:rPr>
          <w:rFonts w:hint="eastAsia"/>
        </w:rPr>
        <w:t>语音转录文本</w:t>
      </w:r>
      <w:r>
        <w:rPr>
          <w:rFonts w:hint="eastAsia"/>
        </w:rPr>
        <w:t>的向量表示输入至文本聚类模型，得到所述文本聚类模型输出的各</w:t>
      </w:r>
      <w:r w:rsidR="00EA7596">
        <w:rPr>
          <w:rFonts w:hint="eastAsia"/>
        </w:rPr>
        <w:t>语音转录文本</w:t>
      </w:r>
      <w:r>
        <w:rPr>
          <w:rFonts w:hint="eastAsia"/>
        </w:rPr>
        <w:t>的聚类结果；</w:t>
      </w:r>
    </w:p>
    <w:p w14:paraId="590831A2" w14:textId="0E954225" w:rsidR="001E4D21" w:rsidRDefault="00373580" w:rsidP="00373580">
      <w:pPr>
        <w:ind w:firstLine="560"/>
        <w:rPr>
          <w:lang w:val="zh-CN"/>
        </w:rPr>
      </w:pPr>
      <w:r>
        <w:rPr>
          <w:rFonts w:hint="eastAsia"/>
        </w:rPr>
        <w:t>所述文本聚类模型基于多个样本</w:t>
      </w:r>
      <w:r w:rsidR="00EA7596">
        <w:rPr>
          <w:rFonts w:hint="eastAsia"/>
        </w:rPr>
        <w:t>语音转录文本</w:t>
      </w:r>
      <w:r>
        <w:rPr>
          <w:rFonts w:hint="eastAsia"/>
        </w:rPr>
        <w:t>的向量表示以及各样本</w:t>
      </w:r>
      <w:r w:rsidR="00EA7596">
        <w:rPr>
          <w:rFonts w:hint="eastAsia"/>
        </w:rPr>
        <w:t>语音转录文本</w:t>
      </w:r>
      <w:r>
        <w:rPr>
          <w:rFonts w:hint="eastAsia"/>
        </w:rPr>
        <w:t>的聚类结果训练得到，所述文本聚类模型的训练以最小化相同样本</w:t>
      </w:r>
      <w:r w:rsidR="00EA7596">
        <w:rPr>
          <w:rFonts w:hint="eastAsia"/>
        </w:rPr>
        <w:t>语音转录文本</w:t>
      </w:r>
      <w:r>
        <w:rPr>
          <w:rFonts w:hint="eastAsia"/>
        </w:rPr>
        <w:t>的向量表示之间的距离，最大化不同样本</w:t>
      </w:r>
      <w:r w:rsidR="00EA7596">
        <w:rPr>
          <w:rFonts w:hint="eastAsia"/>
        </w:rPr>
        <w:t>语音转录文本</w:t>
      </w:r>
      <w:r>
        <w:rPr>
          <w:rFonts w:hint="eastAsia"/>
        </w:rPr>
        <w:t>的向量表示之间的距离，最小化样本</w:t>
      </w:r>
      <w:r w:rsidR="00EA7596">
        <w:rPr>
          <w:rFonts w:hint="eastAsia"/>
        </w:rPr>
        <w:t>语音转录文本</w:t>
      </w:r>
      <w:r>
        <w:rPr>
          <w:rFonts w:hint="eastAsia"/>
        </w:rPr>
        <w:t>的向量表示与其所属类别的语义向量之间的距离以及最大化样本</w:t>
      </w:r>
      <w:r w:rsidR="00EA7596">
        <w:rPr>
          <w:rFonts w:hint="eastAsia"/>
        </w:rPr>
        <w:t>语音转录文本</w:t>
      </w:r>
      <w:r>
        <w:rPr>
          <w:rFonts w:hint="eastAsia"/>
        </w:rPr>
        <w:t>的向量表示与其它类别的语义向量之间的距离为目标。</w:t>
      </w:r>
    </w:p>
    <w:p w14:paraId="21CC2C20" w14:textId="76F915A8" w:rsidR="008C7D51" w:rsidRPr="00494CBD" w:rsidRDefault="007474B1" w:rsidP="001C3D38">
      <w:pPr>
        <w:ind w:firstLine="560"/>
      </w:pPr>
      <w:r w:rsidRPr="00494CBD">
        <w:rPr>
          <w:rFonts w:hint="eastAsia"/>
          <w:lang w:val="zh-CN"/>
        </w:rPr>
        <w:t>图</w:t>
      </w:r>
      <w:r w:rsidR="00494CBD" w:rsidRPr="00494CBD">
        <w:t>4</w:t>
      </w:r>
      <w:r w:rsidRPr="00494CBD">
        <w:rPr>
          <w:rFonts w:hint="eastAsia"/>
          <w:lang w:val="zh-CN"/>
        </w:rPr>
        <w:t>是本</w:t>
      </w:r>
      <w:r w:rsidR="002D5FE3" w:rsidRPr="00494CBD">
        <w:rPr>
          <w:rFonts w:hint="eastAsia"/>
          <w:lang w:val="zh-CN"/>
        </w:rPr>
        <w:t>发明</w:t>
      </w:r>
      <w:r w:rsidRPr="00494CBD">
        <w:rPr>
          <w:rFonts w:hint="eastAsia"/>
          <w:lang w:val="zh-CN"/>
        </w:rPr>
        <w:t>提供的电子设备的结构示意图</w:t>
      </w:r>
      <w:r w:rsidR="008C7D51" w:rsidRPr="00494CBD">
        <w:rPr>
          <w:rFonts w:hint="eastAsia"/>
        </w:rPr>
        <w:t>，如图</w:t>
      </w:r>
      <w:r w:rsidR="00494CBD" w:rsidRPr="00494CBD">
        <w:rPr>
          <w:rFonts w:hint="eastAsia"/>
        </w:rPr>
        <w:t>4</w:t>
      </w:r>
      <w:r w:rsidR="008C7D51" w:rsidRPr="00494CBD">
        <w:rPr>
          <w:rFonts w:hint="eastAsia"/>
        </w:rPr>
        <w:t>所示，该电子设备可以包括：处理器</w:t>
      </w:r>
      <w:r w:rsidR="008C7D51" w:rsidRPr="00494CBD">
        <w:rPr>
          <w:rFonts w:hint="eastAsia"/>
        </w:rPr>
        <w:t>(processor)</w:t>
      </w:r>
      <w:r w:rsidR="00494CBD" w:rsidRPr="00494CBD">
        <w:rPr>
          <w:rFonts w:hint="eastAsia"/>
        </w:rPr>
        <w:t>4</w:t>
      </w:r>
      <w:r w:rsidR="008C7D51" w:rsidRPr="00494CBD">
        <w:rPr>
          <w:rFonts w:hint="eastAsia"/>
        </w:rPr>
        <w:t>10</w:t>
      </w:r>
      <w:r w:rsidR="008C7D51" w:rsidRPr="00494CBD">
        <w:rPr>
          <w:rFonts w:hint="eastAsia"/>
        </w:rPr>
        <w:t>、</w:t>
      </w:r>
      <w:r w:rsidR="00DB47C4" w:rsidRPr="00494CBD">
        <w:rPr>
          <w:rFonts w:hint="eastAsia"/>
        </w:rPr>
        <w:t>存储器</w:t>
      </w:r>
      <w:r w:rsidR="00DB47C4" w:rsidRPr="00494CBD">
        <w:rPr>
          <w:rFonts w:hint="eastAsia"/>
        </w:rPr>
        <w:t>(memory)</w:t>
      </w:r>
      <w:r w:rsidR="00494CBD" w:rsidRPr="00494CBD">
        <w:rPr>
          <w:rFonts w:hint="eastAsia"/>
        </w:rPr>
        <w:t>4</w:t>
      </w:r>
      <w:r w:rsidR="00DB47C4" w:rsidRPr="00494CBD">
        <w:t>2</w:t>
      </w:r>
      <w:r w:rsidR="00DB47C4" w:rsidRPr="00494CBD">
        <w:rPr>
          <w:rFonts w:hint="eastAsia"/>
        </w:rPr>
        <w:t>0</w:t>
      </w:r>
      <w:r w:rsidR="00DB47C4" w:rsidRPr="00494CBD">
        <w:rPr>
          <w:rFonts w:hint="eastAsia"/>
        </w:rPr>
        <w:t>、</w:t>
      </w:r>
      <w:r w:rsidR="008C7D51" w:rsidRPr="00494CBD">
        <w:rPr>
          <w:rFonts w:hint="eastAsia"/>
        </w:rPr>
        <w:t>通信接口</w:t>
      </w:r>
      <w:r w:rsidR="008C7D51" w:rsidRPr="00494CBD">
        <w:rPr>
          <w:rFonts w:hint="eastAsia"/>
        </w:rPr>
        <w:t>(Communications</w:t>
      </w:r>
      <w:r w:rsidR="008C7D51" w:rsidRPr="00494CBD">
        <w:t xml:space="preserve"> </w:t>
      </w:r>
      <w:r w:rsidR="008C7D51" w:rsidRPr="00494CBD">
        <w:rPr>
          <w:rFonts w:hint="eastAsia"/>
        </w:rPr>
        <w:t>Interface)</w:t>
      </w:r>
      <w:r w:rsidR="00494CBD" w:rsidRPr="00494CBD">
        <w:rPr>
          <w:rFonts w:hint="eastAsia"/>
        </w:rPr>
        <w:t>4</w:t>
      </w:r>
      <w:r w:rsidR="00DB47C4" w:rsidRPr="00494CBD">
        <w:t>3</w:t>
      </w:r>
      <w:r w:rsidR="008C7D51" w:rsidRPr="00494CBD">
        <w:rPr>
          <w:rFonts w:hint="eastAsia"/>
        </w:rPr>
        <w:t>0</w:t>
      </w:r>
      <w:r w:rsidR="008C7D51" w:rsidRPr="00494CBD">
        <w:rPr>
          <w:rFonts w:hint="eastAsia"/>
        </w:rPr>
        <w:t>和通信总线</w:t>
      </w:r>
      <w:r w:rsidR="00494CBD" w:rsidRPr="00494CBD">
        <w:rPr>
          <w:rFonts w:hint="eastAsia"/>
        </w:rPr>
        <w:t>4</w:t>
      </w:r>
      <w:r w:rsidR="008C7D51" w:rsidRPr="00494CBD">
        <w:rPr>
          <w:rFonts w:hint="eastAsia"/>
        </w:rPr>
        <w:t>40</w:t>
      </w:r>
      <w:r w:rsidR="008C7D51" w:rsidRPr="00494CBD">
        <w:rPr>
          <w:rFonts w:hint="eastAsia"/>
        </w:rPr>
        <w:t>，其中，处理器</w:t>
      </w:r>
      <w:r w:rsidR="00494CBD" w:rsidRPr="00494CBD">
        <w:rPr>
          <w:rFonts w:hint="eastAsia"/>
        </w:rPr>
        <w:t>4</w:t>
      </w:r>
      <w:r w:rsidR="008C7D51" w:rsidRPr="00494CBD">
        <w:rPr>
          <w:rFonts w:hint="eastAsia"/>
        </w:rPr>
        <w:t>10</w:t>
      </w:r>
      <w:r w:rsidR="008C7D51" w:rsidRPr="00494CBD">
        <w:rPr>
          <w:rFonts w:hint="eastAsia"/>
        </w:rPr>
        <w:t>，</w:t>
      </w:r>
      <w:r w:rsidR="00DB47C4" w:rsidRPr="00494CBD">
        <w:rPr>
          <w:rFonts w:hint="eastAsia"/>
        </w:rPr>
        <w:lastRenderedPageBreak/>
        <w:t>存储器</w:t>
      </w:r>
      <w:r w:rsidR="00494CBD" w:rsidRPr="00494CBD">
        <w:rPr>
          <w:rFonts w:hint="eastAsia"/>
        </w:rPr>
        <w:t>4</w:t>
      </w:r>
      <w:r w:rsidR="00DB47C4" w:rsidRPr="00494CBD">
        <w:t>2</w:t>
      </w:r>
      <w:r w:rsidR="00DB47C4" w:rsidRPr="00494CBD">
        <w:rPr>
          <w:rFonts w:hint="eastAsia"/>
        </w:rPr>
        <w:t>0</w:t>
      </w:r>
      <w:r w:rsidR="00DB47C4" w:rsidRPr="00494CBD">
        <w:rPr>
          <w:rFonts w:hint="eastAsia"/>
        </w:rPr>
        <w:t>，</w:t>
      </w:r>
      <w:r w:rsidR="008C7D51" w:rsidRPr="00494CBD">
        <w:rPr>
          <w:rFonts w:hint="eastAsia"/>
        </w:rPr>
        <w:t>通信接口</w:t>
      </w:r>
      <w:r w:rsidR="00494CBD" w:rsidRPr="00494CBD">
        <w:rPr>
          <w:rFonts w:hint="eastAsia"/>
        </w:rPr>
        <w:t>4</w:t>
      </w:r>
      <w:r w:rsidR="00DB47C4" w:rsidRPr="00494CBD">
        <w:t>3</w:t>
      </w:r>
      <w:r w:rsidR="008C7D51" w:rsidRPr="00494CBD">
        <w:rPr>
          <w:rFonts w:hint="eastAsia"/>
        </w:rPr>
        <w:t>0</w:t>
      </w:r>
      <w:r w:rsidR="008C7D51" w:rsidRPr="00494CBD">
        <w:rPr>
          <w:rFonts w:hint="eastAsia"/>
        </w:rPr>
        <w:t>通过通信总线</w:t>
      </w:r>
      <w:r w:rsidR="00494CBD" w:rsidRPr="00494CBD">
        <w:rPr>
          <w:rFonts w:hint="eastAsia"/>
        </w:rPr>
        <w:t>4</w:t>
      </w:r>
      <w:r w:rsidR="008C7D51" w:rsidRPr="00494CBD">
        <w:rPr>
          <w:rFonts w:hint="eastAsia"/>
        </w:rPr>
        <w:t>40</w:t>
      </w:r>
      <w:r w:rsidR="008C7D51" w:rsidRPr="00494CBD">
        <w:rPr>
          <w:rFonts w:hint="eastAsia"/>
        </w:rPr>
        <w:t>完成相互间的通信。处理器</w:t>
      </w:r>
      <w:r w:rsidR="00494CBD" w:rsidRPr="00494CBD">
        <w:rPr>
          <w:rFonts w:hint="eastAsia"/>
        </w:rPr>
        <w:t>4</w:t>
      </w:r>
      <w:r w:rsidR="008C7D51" w:rsidRPr="00494CBD">
        <w:rPr>
          <w:rFonts w:hint="eastAsia"/>
        </w:rPr>
        <w:t>10</w:t>
      </w:r>
      <w:r w:rsidR="008C7D51" w:rsidRPr="00494CBD">
        <w:rPr>
          <w:rFonts w:hint="eastAsia"/>
        </w:rPr>
        <w:t>可以调用存储器</w:t>
      </w:r>
      <w:r w:rsidR="00494CBD" w:rsidRPr="00494CBD">
        <w:rPr>
          <w:rFonts w:hint="eastAsia"/>
        </w:rPr>
        <w:t>4</w:t>
      </w:r>
      <w:r w:rsidR="00DB47C4" w:rsidRPr="00494CBD">
        <w:t>2</w:t>
      </w:r>
      <w:r w:rsidR="008C7D51" w:rsidRPr="00494CBD">
        <w:rPr>
          <w:rFonts w:hint="eastAsia"/>
        </w:rPr>
        <w:t>0</w:t>
      </w:r>
      <w:r w:rsidR="008C7D51" w:rsidRPr="00494CBD">
        <w:rPr>
          <w:rFonts w:hint="eastAsia"/>
        </w:rPr>
        <w:t>中的逻辑指令，以执行</w:t>
      </w:r>
      <w:r w:rsidR="00EA7596" w:rsidRPr="00494CBD">
        <w:rPr>
          <w:rFonts w:hint="eastAsia"/>
          <w:lang w:val="zh-CN"/>
        </w:rPr>
        <w:t>语音转录文本</w:t>
      </w:r>
      <w:r w:rsidR="00662F27" w:rsidRPr="00494CBD">
        <w:rPr>
          <w:rFonts w:hint="eastAsia"/>
          <w:lang w:val="zh-CN"/>
        </w:rPr>
        <w:t>聚类方法</w:t>
      </w:r>
      <w:r w:rsidR="008C7D51" w:rsidRPr="00494CBD">
        <w:rPr>
          <w:rFonts w:hint="eastAsia"/>
        </w:rPr>
        <w:t>，该方法包括：</w:t>
      </w:r>
      <w:r w:rsidR="001C3D38">
        <w:rPr>
          <w:rFonts w:hint="eastAsia"/>
        </w:rPr>
        <w:t>提取各语音转录文本的向量表示；将各语音转录文本的向量表示输入至文本聚类模型，得到所述文本聚类模型输出的各语音转录文本的聚类结果；所述文本聚类模型基于多个样本语音转录文本的向量表示以及各样本语音转录文本的聚类结果训练得到，所述文本聚类模型的训练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w:t>
      </w:r>
    </w:p>
    <w:p w14:paraId="30C58D62" w14:textId="381043F5" w:rsidR="008C7D51" w:rsidRDefault="008C7D51" w:rsidP="008C7D51">
      <w:pPr>
        <w:ind w:firstLine="560"/>
      </w:pPr>
      <w:r w:rsidRPr="00494CBD">
        <w:rPr>
          <w:rFonts w:hint="eastAsia"/>
        </w:rPr>
        <w:t>此外，上述的存储器</w:t>
      </w:r>
      <w:r w:rsidR="00494CBD" w:rsidRPr="00494CBD">
        <w:rPr>
          <w:rFonts w:hint="eastAsia"/>
        </w:rPr>
        <w:t>4</w:t>
      </w:r>
      <w:r w:rsidR="00DB47C4" w:rsidRPr="00494CBD">
        <w:t>2</w:t>
      </w:r>
      <w:r w:rsidRPr="00494CBD">
        <w:rPr>
          <w:rFonts w:hint="eastAsia"/>
        </w:rPr>
        <w:t>0</w:t>
      </w:r>
      <w:r w:rsidRPr="00494CBD">
        <w:rPr>
          <w:rFonts w:hint="eastAsia"/>
        </w:rPr>
        <w:t>中的逻辑指令可以通过软件功能单元的形式实现并作为独立的产品销售或使用时</w:t>
      </w:r>
      <w:r>
        <w:rPr>
          <w:rFonts w:hint="eastAsia"/>
        </w:rPr>
        <w:t>，可以存储在一个计算机可读取存储介质中。基于这样的理解，本发明的技术方案本质上或者说对现有技术做出贡献的部分或者该技术方案的部分可以以软件产品的形式体现出来，该计算机软件产品存储在一个存储介质中，包括若干指令用以使得一台计算机设备（可以是个人计算机，服务器，或者网络设备等）执行本发明各个实施例所述方法的全部或部分步骤。而前述的存储介质包括：</w:t>
      </w:r>
      <w:r>
        <w:rPr>
          <w:rFonts w:hint="eastAsia"/>
        </w:rPr>
        <w:t>U</w:t>
      </w:r>
      <w:r>
        <w:rPr>
          <w:rFonts w:hint="eastAsia"/>
        </w:rPr>
        <w:t>盘、移动硬盘、只读存储器</w:t>
      </w:r>
      <w:r w:rsidR="001B6E66">
        <w:rPr>
          <w:rFonts w:hint="eastAsia"/>
        </w:rPr>
        <w:t>(</w:t>
      </w:r>
      <w:proofErr w:type="spellStart"/>
      <w:r>
        <w:rPr>
          <w:rFonts w:hint="eastAsia"/>
        </w:rPr>
        <w:t>ROM</w:t>
      </w:r>
      <w:r w:rsidR="004C41ED">
        <w:rPr>
          <w:rFonts w:hint="eastAsia"/>
        </w:rPr>
        <w:t>,</w:t>
      </w:r>
      <w:r>
        <w:rPr>
          <w:rFonts w:hint="eastAsia"/>
        </w:rPr>
        <w:t>Read</w:t>
      </w:r>
      <w:proofErr w:type="spellEnd"/>
      <w:r>
        <w:rPr>
          <w:rFonts w:hint="eastAsia"/>
        </w:rPr>
        <w:t>-Only</w:t>
      </w:r>
      <w:r>
        <w:t xml:space="preserve"> </w:t>
      </w:r>
      <w:r>
        <w:rPr>
          <w:rFonts w:hint="eastAsia"/>
        </w:rPr>
        <w:t>Memory</w:t>
      </w:r>
      <w:r w:rsidR="001B6E66">
        <w:rPr>
          <w:rFonts w:hint="eastAsia"/>
        </w:rPr>
        <w:t>)</w:t>
      </w:r>
      <w:r>
        <w:rPr>
          <w:rFonts w:hint="eastAsia"/>
        </w:rPr>
        <w:t>、随机存取存储器</w:t>
      </w:r>
      <w:r w:rsidR="001B6E66">
        <w:rPr>
          <w:rFonts w:hint="eastAsia"/>
        </w:rPr>
        <w:t>(</w:t>
      </w:r>
      <w:proofErr w:type="spellStart"/>
      <w:r>
        <w:rPr>
          <w:rFonts w:hint="eastAsia"/>
        </w:rPr>
        <w:t>RAM</w:t>
      </w:r>
      <w:r w:rsidR="004C41ED">
        <w:rPr>
          <w:rFonts w:hint="eastAsia"/>
        </w:rPr>
        <w:t>,</w:t>
      </w:r>
      <w:r>
        <w:rPr>
          <w:rFonts w:hint="eastAsia"/>
        </w:rPr>
        <w:t>Random</w:t>
      </w:r>
      <w:proofErr w:type="spellEnd"/>
      <w:r>
        <w:t xml:space="preserve"> </w:t>
      </w:r>
      <w:r>
        <w:rPr>
          <w:rFonts w:hint="eastAsia"/>
        </w:rPr>
        <w:t>Access</w:t>
      </w:r>
      <w:r>
        <w:t xml:space="preserve"> </w:t>
      </w:r>
      <w:r>
        <w:rPr>
          <w:rFonts w:hint="eastAsia"/>
        </w:rPr>
        <w:t>Memory</w:t>
      </w:r>
      <w:r w:rsidR="001B6E66">
        <w:rPr>
          <w:rFonts w:hint="eastAsia"/>
        </w:rPr>
        <w:t>)</w:t>
      </w:r>
      <w:r>
        <w:rPr>
          <w:rFonts w:hint="eastAsia"/>
        </w:rPr>
        <w:t>、磁碟或者光盘等各种可以存储程序代码的介质。</w:t>
      </w:r>
    </w:p>
    <w:p w14:paraId="25CDC690" w14:textId="764FE9A0" w:rsidR="008C7D51" w:rsidRDefault="008C7D51" w:rsidP="008C7D51">
      <w:pPr>
        <w:ind w:firstLine="560"/>
        <w:rPr>
          <w:szCs w:val="20"/>
        </w:rPr>
      </w:pPr>
      <w:r>
        <w:rPr>
          <w:rFonts w:hint="eastAsia"/>
        </w:rPr>
        <w:t>另一方面，</w:t>
      </w:r>
      <w:r w:rsidR="00F13356">
        <w:rPr>
          <w:rFonts w:hint="eastAsia"/>
        </w:rPr>
        <w:t>本发明</w:t>
      </w:r>
      <w:r>
        <w:rPr>
          <w:rFonts w:hint="eastAsia"/>
        </w:rPr>
        <w:t>还提供一种计算机程序产品，所述计算机程序产品包括存储在非暂态计算机可读存储介质上的计算机程序，所述计算机程序包括程序指令，当所述程序指令被计算机执行时，计算机能够执行上述各方法所提供的</w:t>
      </w:r>
      <w:r w:rsidR="001C3D38" w:rsidRPr="00494CBD">
        <w:rPr>
          <w:rFonts w:hint="eastAsia"/>
          <w:lang w:val="zh-CN"/>
        </w:rPr>
        <w:t>语音转录文本聚类方法</w:t>
      </w:r>
      <w:r w:rsidR="001C3D38" w:rsidRPr="00494CBD">
        <w:rPr>
          <w:rFonts w:hint="eastAsia"/>
        </w:rPr>
        <w:t>，该方法包括：</w:t>
      </w:r>
      <w:r w:rsidR="001C3D38">
        <w:rPr>
          <w:rFonts w:hint="eastAsia"/>
        </w:rPr>
        <w:t>提取各语音转录文本的向量表示；将各语音转录文本的向量表示输入至文本聚类模型，得到所述文本聚类模型输出的各语音转录文本的聚类</w:t>
      </w:r>
      <w:r w:rsidR="001C3D38">
        <w:rPr>
          <w:rFonts w:hint="eastAsia"/>
        </w:rPr>
        <w:lastRenderedPageBreak/>
        <w:t>结果；所述文本聚类模型基于多个样本语音转录文本的向量表示以及各样本语音转录文本的聚类结果训练得到，所述文本聚类模型的训练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w:t>
      </w:r>
    </w:p>
    <w:p w14:paraId="6247539C" w14:textId="6504C150" w:rsidR="008C7D51" w:rsidRDefault="008C7D51" w:rsidP="008C7D51">
      <w:pPr>
        <w:ind w:firstLine="560"/>
      </w:pPr>
      <w:r>
        <w:rPr>
          <w:rFonts w:hint="eastAsia"/>
        </w:rPr>
        <w:t>又一方面，</w:t>
      </w:r>
      <w:r w:rsidR="00F13356">
        <w:rPr>
          <w:rFonts w:hint="eastAsia"/>
        </w:rPr>
        <w:t>本发明</w:t>
      </w:r>
      <w:r>
        <w:rPr>
          <w:rFonts w:hint="eastAsia"/>
        </w:rPr>
        <w:t>还提供一种非暂态计算机可读存储介质，其上存储有计算机程序，该计算机程序被处理器执行时实现以执行上述各提供的</w:t>
      </w:r>
      <w:r w:rsidR="001C3D38" w:rsidRPr="00494CBD">
        <w:rPr>
          <w:rFonts w:hint="eastAsia"/>
          <w:lang w:val="zh-CN"/>
        </w:rPr>
        <w:t>语音转录文本聚类方法</w:t>
      </w:r>
      <w:r w:rsidR="001C3D38" w:rsidRPr="00494CBD">
        <w:rPr>
          <w:rFonts w:hint="eastAsia"/>
        </w:rPr>
        <w:t>，该方法包括：</w:t>
      </w:r>
      <w:r w:rsidR="001C3D38">
        <w:rPr>
          <w:rFonts w:hint="eastAsia"/>
        </w:rPr>
        <w:t>提取各语音转录文本的向量表示；将各语音转录文本的向量表示输入至文本聚类模型，得到所述文本聚类模型输出的各语音转录文本的聚类结果；所述文本聚类模型基于多个样本语音转录文本的向量表示以及各样本语音转录文本的聚类结果训练得到，所述文本聚类模型的训练以最小化相同样本语音转录文本的向量表示之间的距离，最大化不同样本语音转录文本的向量表示之间的距离，最小化样本语音转录文本的向量表示与其所属类别的语义向量之间的距离以及最大化样本语音转录文本的向量表示与其它类别的语义向量之间的距离为目标。</w:t>
      </w:r>
    </w:p>
    <w:p w14:paraId="655F6495" w14:textId="77777777" w:rsidR="008C7D51" w:rsidRDefault="008C7D51" w:rsidP="008C7D51">
      <w:pPr>
        <w:ind w:firstLine="560"/>
      </w:pPr>
      <w:r>
        <w:rPr>
          <w:rFonts w:hint="eastAsia"/>
        </w:rPr>
        <w:t>以上所描述的装置实施例仅仅是示意性的，其中所述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模块来实现本实施例方案的目的。本领域普通技术人员在不付出创造性的劳动的情况下，即可以理解并实施。</w:t>
      </w:r>
    </w:p>
    <w:p w14:paraId="17A28AF6" w14:textId="77777777" w:rsidR="008C7D51" w:rsidRDefault="008C7D51" w:rsidP="008C7D51">
      <w:pPr>
        <w:ind w:firstLine="560"/>
      </w:pPr>
      <w:r>
        <w:rPr>
          <w:rFonts w:hint="eastAsia"/>
        </w:rPr>
        <w:t>通过以上的实施方式的描述，本领域的技术人员可以清楚地了解到各实施方式可借助软件加必需的通用硬件平台的方式来实现，当然也可以通过硬件。基于这样的理解，上述技术方案本质上或者说对现有技术做出贡献的部分可以以软件产品的形式体现出来，该计算机软</w:t>
      </w:r>
      <w:r>
        <w:rPr>
          <w:rFonts w:hint="eastAsia"/>
        </w:rPr>
        <w:lastRenderedPageBreak/>
        <w:t>件产品可以存储在计算机可读存储介质中，如</w:t>
      </w:r>
      <w:r>
        <w:rPr>
          <w:rFonts w:hint="eastAsia"/>
        </w:rPr>
        <w:t>ROM/RAM</w:t>
      </w:r>
      <w:r>
        <w:rPr>
          <w:rFonts w:hint="eastAsia"/>
        </w:rPr>
        <w:t>、磁碟、光盘等，包括若干指令用以使得一台计算机设备（可以是个人计算机，服务器，或者网络设备等）执行各个实施例或者实施例的某些部分所述的方法。</w:t>
      </w:r>
    </w:p>
    <w:p w14:paraId="51B9C93F" w14:textId="77777777" w:rsidR="000E0AC3" w:rsidRPr="008C7D51" w:rsidRDefault="008C7D51" w:rsidP="008C7D51">
      <w:pPr>
        <w:ind w:firstLine="560"/>
      </w:pPr>
      <w:r>
        <w:rPr>
          <w:rFonts w:hint="eastAsia"/>
        </w:rPr>
        <w:t>最后应说明的是：以上实施例仅用以说明本发明的技术方案，而非对其限制；尽管参照前述实施例对本发明进行了详细的说明，本领域的普通技术人员应当理解：其依然可以对前述各实施例所记载的技术方案进行修改，或者对其中部分技术特征进行等同替换；而这些修改或者替换，并不使相应技术方案的本质脱离本发明各实施例技术方案的精神和范围。</w:t>
      </w:r>
    </w:p>
    <w:p w14:paraId="5F6A5378" w14:textId="77777777" w:rsidR="008D58DA" w:rsidRDefault="008D58DA" w:rsidP="00437275">
      <w:pPr>
        <w:ind w:firstLine="560"/>
        <w:rPr>
          <w:lang w:val="zh-CN"/>
        </w:rPr>
        <w:sectPr w:rsidR="008D58DA" w:rsidSect="008D58DA">
          <w:headerReference w:type="default" r:id="rId19"/>
          <w:pgSz w:w="11906" w:h="16838"/>
          <w:pgMar w:top="1440" w:right="1797" w:bottom="1440" w:left="1797" w:header="851" w:footer="992" w:gutter="0"/>
          <w:lnNumType w:countBy="5"/>
          <w:pgNumType w:start="1"/>
          <w:cols w:space="425"/>
          <w:titlePg/>
          <w:docGrid w:type="lines" w:linePitch="381"/>
        </w:sectPr>
      </w:pPr>
    </w:p>
    <w:p w14:paraId="0D111DC7" w14:textId="77777777" w:rsidR="00B070D5" w:rsidRDefault="00B070D5" w:rsidP="006110D5">
      <w:pPr>
        <w:pStyle w:val="a7"/>
        <w:ind w:firstLineChars="0" w:firstLine="0"/>
      </w:pPr>
      <w:r w:rsidRPr="00D9612B">
        <w:rPr>
          <w:rFonts w:hint="eastAsia"/>
        </w:rPr>
        <w:lastRenderedPageBreak/>
        <w:t>说</w:t>
      </w:r>
      <w:r w:rsidRPr="00D9612B">
        <w:t xml:space="preserve">   </w:t>
      </w:r>
      <w:r w:rsidRPr="00D9612B">
        <w:rPr>
          <w:rFonts w:hint="eastAsia"/>
        </w:rPr>
        <w:t>明</w:t>
      </w:r>
      <w:r w:rsidRPr="00D9612B">
        <w:t xml:space="preserve">   </w:t>
      </w:r>
      <w:r w:rsidRPr="00D9612B">
        <w:rPr>
          <w:rFonts w:hint="eastAsia"/>
        </w:rPr>
        <w:t>书</w:t>
      </w:r>
      <w:r w:rsidRPr="00D9612B">
        <w:t xml:space="preserve">   </w:t>
      </w:r>
      <w:r>
        <w:rPr>
          <w:rFonts w:hint="eastAsia"/>
        </w:rPr>
        <w:t>附</w:t>
      </w:r>
      <w:r>
        <w:rPr>
          <w:rFonts w:hint="eastAsia"/>
        </w:rPr>
        <w:t xml:space="preserve">   </w:t>
      </w:r>
      <w:r>
        <w:rPr>
          <w:rFonts w:hint="eastAsia"/>
        </w:rPr>
        <w:t>图</w:t>
      </w:r>
    </w:p>
    <w:p w14:paraId="64B02672" w14:textId="1B9A115C" w:rsidR="00437275" w:rsidRDefault="00141331" w:rsidP="006110D5">
      <w:pPr>
        <w:pStyle w:val="ac"/>
      </w:pPr>
      <w:r>
        <w:rPr>
          <w:noProof/>
        </w:rPr>
        <w:object w:dxaOrig="7125" w:dyaOrig="6556" w14:anchorId="4F79E69E">
          <v:shape id="_x0000_i1028" type="#_x0000_t75" alt="" style="width:341.4pt;height:272.5pt;mso-width-percent:0;mso-height-percent:0;mso-width-percent:0;mso-height-percent:0" o:ole="">
            <v:imagedata r:id="rId13" o:title="" croptop="402f" cropbottom="8161f"/>
            <o:lock v:ext="edit" aspectratio="f"/>
          </v:shape>
          <o:OLEObject Type="Embed" ProgID="Visio.Drawing.15" ShapeID="_x0000_i1028" DrawAspect="Content" ObjectID="_1714479372" r:id="rId20"/>
        </w:object>
      </w:r>
    </w:p>
    <w:p w14:paraId="54BFC45F" w14:textId="77777777" w:rsidR="00753848" w:rsidRDefault="00753848" w:rsidP="00753848">
      <w:pPr>
        <w:pStyle w:val="ac"/>
      </w:pPr>
      <w:r>
        <w:rPr>
          <w:rFonts w:hint="eastAsia"/>
        </w:rPr>
        <w:t>图</w:t>
      </w:r>
      <w:r>
        <w:rPr>
          <w:rFonts w:hint="eastAsia"/>
        </w:rPr>
        <w:t>1</w:t>
      </w:r>
    </w:p>
    <w:p w14:paraId="5BDD4BFF" w14:textId="007D7766" w:rsidR="00753848" w:rsidRDefault="00141331" w:rsidP="00753848">
      <w:pPr>
        <w:pStyle w:val="ac"/>
      </w:pPr>
      <w:r>
        <w:rPr>
          <w:noProof/>
        </w:rPr>
        <w:object w:dxaOrig="5326" w:dyaOrig="6540" w14:anchorId="325F57B9">
          <v:shape id="_x0000_i1027" type="#_x0000_t75" alt="" style="width:245.15pt;height:301.65pt;mso-width-percent:0;mso-height-percent:0;mso-width-percent:0;mso-height-percent:0" o:ole="">
            <v:imagedata r:id="rId21" o:title=""/>
          </v:shape>
          <o:OLEObject Type="Embed" ProgID="Visio.Drawing.15" ShapeID="_x0000_i1027" DrawAspect="Content" ObjectID="_1714479373" r:id="rId22"/>
        </w:object>
      </w:r>
    </w:p>
    <w:p w14:paraId="3DA7D33D" w14:textId="74690A3A" w:rsidR="00494CBD" w:rsidRDefault="00494CBD" w:rsidP="00753848">
      <w:pPr>
        <w:pStyle w:val="ac"/>
      </w:pPr>
      <w:r>
        <w:rPr>
          <w:rFonts w:hint="eastAsia"/>
        </w:rPr>
        <w:t>图</w:t>
      </w:r>
      <w:r>
        <w:rPr>
          <w:rFonts w:hint="eastAsia"/>
        </w:rPr>
        <w:t>2</w:t>
      </w:r>
    </w:p>
    <w:p w14:paraId="5A26CE4E" w14:textId="679B87B6" w:rsidR="007474B1" w:rsidRDefault="00141331" w:rsidP="007474B1">
      <w:pPr>
        <w:pStyle w:val="ac"/>
      </w:pPr>
      <w:r>
        <w:rPr>
          <w:noProof/>
        </w:rPr>
        <w:object w:dxaOrig="7710" w:dyaOrig="1380" w14:anchorId="152F727B">
          <v:shape id="_x0000_i1026" type="#_x0000_t75" alt="" style="width:186.85pt;height:68.3pt;mso-width-percent:0;mso-height-percent:0;mso-width-percent:0;mso-height-percent:0" o:ole="">
            <v:imagedata r:id="rId23" o:title="" cropright="33726f"/>
          </v:shape>
          <o:OLEObject Type="Embed" ProgID="Visio.Drawing.15" ShapeID="_x0000_i1026" DrawAspect="Content" ObjectID="_1714479374" r:id="rId24"/>
        </w:object>
      </w:r>
    </w:p>
    <w:p w14:paraId="1DC56F03" w14:textId="64DB1E90" w:rsidR="007474B1" w:rsidRDefault="007474B1" w:rsidP="007474B1">
      <w:pPr>
        <w:pStyle w:val="ac"/>
      </w:pPr>
      <w:r>
        <w:rPr>
          <w:rFonts w:hint="eastAsia"/>
        </w:rPr>
        <w:t>图</w:t>
      </w:r>
      <w:r w:rsidR="001C3D38">
        <w:t>3</w:t>
      </w:r>
    </w:p>
    <w:p w14:paraId="3761E919" w14:textId="2D176C43" w:rsidR="00753848" w:rsidRDefault="00141331" w:rsidP="00753848">
      <w:pPr>
        <w:pStyle w:val="ac"/>
      </w:pPr>
      <w:r>
        <w:rPr>
          <w:noProof/>
        </w:rPr>
        <w:object w:dxaOrig="8745" w:dyaOrig="4605" w14:anchorId="7327E424">
          <v:shape id="_x0000_i1025" type="#_x0000_t75" alt="" style="width:376.75pt;height:198pt;mso-width-percent:0;mso-height-percent:0;mso-width-percent:0;mso-height-percent:0" o:ole="">
            <v:imagedata r:id="rId25" o:title=""/>
          </v:shape>
          <o:OLEObject Type="Embed" ProgID="Visio.Drawing.15" ShapeID="_x0000_i1025" DrawAspect="Content" ObjectID="_1714479375" r:id="rId26"/>
        </w:object>
      </w:r>
    </w:p>
    <w:p w14:paraId="42383694" w14:textId="1EDDB2E8" w:rsidR="00753848" w:rsidRPr="00437275" w:rsidRDefault="00753848" w:rsidP="00753848">
      <w:pPr>
        <w:pStyle w:val="ac"/>
      </w:pPr>
      <w:r>
        <w:rPr>
          <w:rFonts w:hint="eastAsia"/>
        </w:rPr>
        <w:t>图</w:t>
      </w:r>
      <w:r w:rsidR="00102E6B">
        <w:t>4</w:t>
      </w:r>
    </w:p>
    <w:sectPr w:rsidR="00753848" w:rsidRPr="00437275" w:rsidSect="00914351">
      <w:pgSz w:w="11906" w:h="16838"/>
      <w:pgMar w:top="1440" w:right="1797" w:bottom="1440" w:left="1797" w:header="851" w:footer="992" w:gutter="0"/>
      <w:pgNumType w:start="1"/>
      <w:cols w:space="425"/>
      <w:titlePg/>
      <w:docGrid w:type="lines"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nkip" w:date="2022-05-16T09:09:00Z" w:initials="cnkip">
    <w:p w14:paraId="59DB6666" w14:textId="0CFF7BF0" w:rsidR="00534DA6" w:rsidRDefault="00534DA6">
      <w:pPr>
        <w:pStyle w:val="af0"/>
        <w:ind w:firstLine="420"/>
      </w:pPr>
      <w:r>
        <w:rPr>
          <w:rStyle w:val="af"/>
        </w:rPr>
        <w:annotationRef/>
      </w:r>
      <w:r w:rsidR="007E24CB" w:rsidRPr="007E24CB">
        <w:rPr>
          <w:rFonts w:hint="eastAsia"/>
          <w:highlight w:val="yellow"/>
        </w:rPr>
        <w:t>梁老师，麻烦您补充一下此处字母的含义，谢谢</w:t>
      </w:r>
    </w:p>
  </w:comment>
  <w:comment w:id="25" w:author="cnkip" w:date="2022-05-16T09:09:00Z" w:initials="cnkip">
    <w:p w14:paraId="6B312DF3" w14:textId="52CC92DF" w:rsidR="00102E6B" w:rsidRDefault="00102E6B" w:rsidP="00102E6B">
      <w:pPr>
        <w:pStyle w:val="af0"/>
        <w:ind w:firstLine="420"/>
      </w:pPr>
      <w:r>
        <w:rPr>
          <w:rStyle w:val="af"/>
        </w:rPr>
        <w:annotationRef/>
      </w:r>
      <w:r w:rsidRPr="007E24CB">
        <w:rPr>
          <w:rFonts w:hint="eastAsia"/>
          <w:highlight w:val="yellow"/>
        </w:rPr>
        <w:t>梁老师，</w:t>
      </w:r>
      <w:r w:rsidR="007B7F39">
        <w:rPr>
          <w:rFonts w:hint="eastAsia"/>
          <w:highlight w:val="yellow"/>
        </w:rPr>
        <w:t>此处与权要补充的内容一致，您只需补充权要即可</w:t>
      </w:r>
    </w:p>
  </w:comment>
  <w:comment w:id="35" w:author="zeng jielin" w:date="2022-05-19T15:26:00Z" w:initials="zj">
    <w:p w14:paraId="41A367A8" w14:textId="2EEA6232" w:rsidR="00C057AB" w:rsidRDefault="00C057AB">
      <w:pPr>
        <w:pStyle w:val="af0"/>
        <w:ind w:firstLine="420"/>
      </w:pPr>
      <w:r>
        <w:rPr>
          <w:rStyle w:val="af"/>
        </w:rPr>
        <w:annotationRef/>
      </w:r>
      <w:r>
        <w:rPr>
          <w:rFonts w:hint="eastAsia"/>
        </w:rPr>
        <w:t>请问此处是需要补充什么吗？还是本就该如此。</w:t>
      </w:r>
    </w:p>
  </w:comment>
  <w:comment w:id="40" w:author="cnkip" w:date="2022-05-16T09:09:00Z" w:initials="cnkip">
    <w:p w14:paraId="42E8ECB8" w14:textId="34770FC0" w:rsidR="00373580" w:rsidRDefault="00373580" w:rsidP="00373580">
      <w:pPr>
        <w:pStyle w:val="af0"/>
        <w:ind w:firstLine="420"/>
      </w:pPr>
      <w:r>
        <w:rPr>
          <w:rStyle w:val="af"/>
        </w:rPr>
        <w:annotationRef/>
      </w:r>
      <w:r w:rsidRPr="007E24CB">
        <w:rPr>
          <w:rFonts w:hint="eastAsia"/>
          <w:highlight w:val="yellow"/>
        </w:rPr>
        <w:t>梁老师，</w:t>
      </w:r>
      <w:r w:rsidR="00D070CD">
        <w:rPr>
          <w:rFonts w:hint="eastAsia"/>
          <w:highlight w:val="yellow"/>
        </w:rPr>
        <w:t>此处和权要补充内容一致，您只需补充权要即可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B6666" w15:done="0"/>
  <w15:commentEx w15:paraId="6B312DF3" w15:done="0"/>
  <w15:commentEx w15:paraId="41A367A8" w15:done="0"/>
  <w15:commentEx w15:paraId="42E8E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35E" w16cex:dateUtc="2022-05-16T01:09:00Z"/>
  <w16cex:commentExtensible w16cex:durableId="262CFF72" w16cex:dateUtc="2022-05-16T01:09:00Z"/>
  <w16cex:commentExtensible w16cex:durableId="2630E00C" w16cex:dateUtc="2022-05-19T07:26:00Z"/>
  <w16cex:commentExtensible w16cex:durableId="262CA373" w16cex:dateUtc="2022-05-16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B6666" w16cid:durableId="262C935E"/>
  <w16cid:commentId w16cid:paraId="6B312DF3" w16cid:durableId="262CFF72"/>
  <w16cid:commentId w16cid:paraId="41A367A8" w16cid:durableId="2630E00C"/>
  <w16cid:commentId w16cid:paraId="42E8ECB8" w16cid:durableId="262CA3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A2CE" w14:textId="77777777" w:rsidR="00141331" w:rsidRDefault="00141331" w:rsidP="00EC1366">
      <w:pPr>
        <w:spacing w:line="240" w:lineRule="auto"/>
        <w:ind w:firstLine="560"/>
      </w:pPr>
      <w:r>
        <w:separator/>
      </w:r>
    </w:p>
  </w:endnote>
  <w:endnote w:type="continuationSeparator" w:id="0">
    <w:p w14:paraId="52C128F7" w14:textId="77777777" w:rsidR="00141331" w:rsidRDefault="00141331" w:rsidP="00EC136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D3F" w14:textId="77777777" w:rsidR="008D58DA" w:rsidRDefault="008D58D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73858"/>
      <w:docPartObj>
        <w:docPartGallery w:val="Page Numbers (Bottom of Page)"/>
        <w:docPartUnique/>
      </w:docPartObj>
    </w:sdtPr>
    <w:sdtEndPr/>
    <w:sdtContent>
      <w:p w14:paraId="0F83E48D" w14:textId="77777777" w:rsidR="00417D2B" w:rsidRDefault="00417D2B">
        <w:pPr>
          <w:pStyle w:val="a5"/>
          <w:ind w:firstLine="360"/>
          <w:jc w:val="center"/>
        </w:pPr>
        <w:r>
          <w:fldChar w:fldCharType="begin"/>
        </w:r>
        <w:r>
          <w:instrText>PAGE   \* MERGEFORMAT</w:instrText>
        </w:r>
        <w:r>
          <w:fldChar w:fldCharType="separate"/>
        </w:r>
        <w:r w:rsidR="00966FBD" w:rsidRPr="00966FBD">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E260" w14:textId="77777777" w:rsidR="008D58DA" w:rsidRDefault="00997CD0" w:rsidP="00997CD0">
    <w:pPr>
      <w:pStyle w:val="a5"/>
      <w:ind w:firstLineChars="0" w:firstLine="0"/>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791A" w14:textId="77777777" w:rsidR="00141331" w:rsidRDefault="00141331" w:rsidP="00EC1366">
      <w:pPr>
        <w:spacing w:line="240" w:lineRule="auto"/>
        <w:ind w:firstLine="560"/>
      </w:pPr>
      <w:r>
        <w:separator/>
      </w:r>
    </w:p>
  </w:footnote>
  <w:footnote w:type="continuationSeparator" w:id="0">
    <w:p w14:paraId="69F1B34F" w14:textId="77777777" w:rsidR="00141331" w:rsidRDefault="00141331" w:rsidP="00EC136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FE16" w14:textId="77777777" w:rsidR="008D58DA" w:rsidRDefault="008D58D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100A" w14:textId="77777777" w:rsidR="008D58DA" w:rsidRPr="008D58DA" w:rsidRDefault="008D58DA" w:rsidP="008D58DA">
    <w:pPr>
      <w:ind w:firstLine="320"/>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D633" w14:textId="1177893F" w:rsidR="008D58DA" w:rsidRPr="008D58DA" w:rsidRDefault="0070224F" w:rsidP="008D58DA">
    <w:pPr>
      <w:ind w:firstLine="320"/>
      <w:jc w:val="right"/>
      <w:rPr>
        <w:sz w:val="16"/>
        <w:szCs w:val="16"/>
      </w:rPr>
    </w:pPr>
    <w:r w:rsidRPr="0070224F">
      <w:rPr>
        <w:sz w:val="16"/>
        <w:szCs w:val="16"/>
      </w:rPr>
      <w:t>KHP221115345.4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1084" w14:textId="77777777" w:rsidR="006110D5" w:rsidRPr="008D58DA" w:rsidRDefault="006110D5" w:rsidP="008D58DA">
    <w:pPr>
      <w:ind w:firstLine="320"/>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D0E"/>
    <w:multiLevelType w:val="hybridMultilevel"/>
    <w:tmpl w:val="8D0A5576"/>
    <w:lvl w:ilvl="0" w:tplc="8FDEDEF2">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num w:numId="1" w16cid:durableId="5818342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ng jielin">
    <w15:presenceInfo w15:providerId="Windows Live" w15:userId="6e9df0ceec5226d9"/>
  </w15:person>
  <w15:person w15:author="cnkip">
    <w15:presenceInfo w15:providerId="None" w15:userId="cnk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trackRevisions/>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02F"/>
    <w:rsid w:val="0002342E"/>
    <w:rsid w:val="00025646"/>
    <w:rsid w:val="00033DEF"/>
    <w:rsid w:val="000366A4"/>
    <w:rsid w:val="00070F3B"/>
    <w:rsid w:val="0008083C"/>
    <w:rsid w:val="00091C81"/>
    <w:rsid w:val="00092EB3"/>
    <w:rsid w:val="000B52F1"/>
    <w:rsid w:val="000B7D69"/>
    <w:rsid w:val="000C4CB6"/>
    <w:rsid w:val="000D35D3"/>
    <w:rsid w:val="000E0AC3"/>
    <w:rsid w:val="001014B5"/>
    <w:rsid w:val="00102E6B"/>
    <w:rsid w:val="001245AC"/>
    <w:rsid w:val="00140712"/>
    <w:rsid w:val="00141331"/>
    <w:rsid w:val="00162283"/>
    <w:rsid w:val="0018014F"/>
    <w:rsid w:val="001A7EEC"/>
    <w:rsid w:val="001B56F6"/>
    <w:rsid w:val="001B6E66"/>
    <w:rsid w:val="001C3D38"/>
    <w:rsid w:val="001D7A2F"/>
    <w:rsid w:val="001E4D21"/>
    <w:rsid w:val="001E72B9"/>
    <w:rsid w:val="001F2B24"/>
    <w:rsid w:val="00224D5B"/>
    <w:rsid w:val="002251A4"/>
    <w:rsid w:val="00256B77"/>
    <w:rsid w:val="00282E5A"/>
    <w:rsid w:val="00285002"/>
    <w:rsid w:val="002976B8"/>
    <w:rsid w:val="002A59A0"/>
    <w:rsid w:val="002B12DF"/>
    <w:rsid w:val="002B5746"/>
    <w:rsid w:val="002D2879"/>
    <w:rsid w:val="002D5FE3"/>
    <w:rsid w:val="002E05AF"/>
    <w:rsid w:val="00370AAE"/>
    <w:rsid w:val="00373580"/>
    <w:rsid w:val="00380D49"/>
    <w:rsid w:val="003923AE"/>
    <w:rsid w:val="0039774E"/>
    <w:rsid w:val="003B2A58"/>
    <w:rsid w:val="003B7195"/>
    <w:rsid w:val="003C4A1B"/>
    <w:rsid w:val="004115A8"/>
    <w:rsid w:val="00412D38"/>
    <w:rsid w:val="00417D2B"/>
    <w:rsid w:val="004321F6"/>
    <w:rsid w:val="00437275"/>
    <w:rsid w:val="00445EF4"/>
    <w:rsid w:val="00453BBE"/>
    <w:rsid w:val="00455D7A"/>
    <w:rsid w:val="00463D81"/>
    <w:rsid w:val="004640C0"/>
    <w:rsid w:val="00494CBD"/>
    <w:rsid w:val="004A1BB8"/>
    <w:rsid w:val="004A79B0"/>
    <w:rsid w:val="004B503A"/>
    <w:rsid w:val="004B62FF"/>
    <w:rsid w:val="004C2FD3"/>
    <w:rsid w:val="004C41ED"/>
    <w:rsid w:val="004F398C"/>
    <w:rsid w:val="004F5AF0"/>
    <w:rsid w:val="00534DA6"/>
    <w:rsid w:val="0054607F"/>
    <w:rsid w:val="005D4B97"/>
    <w:rsid w:val="005F358E"/>
    <w:rsid w:val="006110D5"/>
    <w:rsid w:val="00615FDE"/>
    <w:rsid w:val="006264C4"/>
    <w:rsid w:val="00630461"/>
    <w:rsid w:val="0063302F"/>
    <w:rsid w:val="00646C8A"/>
    <w:rsid w:val="00662F27"/>
    <w:rsid w:val="00663645"/>
    <w:rsid w:val="00696239"/>
    <w:rsid w:val="006B03AA"/>
    <w:rsid w:val="006B3FB0"/>
    <w:rsid w:val="006D1701"/>
    <w:rsid w:val="0070224F"/>
    <w:rsid w:val="00723A27"/>
    <w:rsid w:val="00725DC2"/>
    <w:rsid w:val="0073721B"/>
    <w:rsid w:val="00744370"/>
    <w:rsid w:val="007474B1"/>
    <w:rsid w:val="007516D4"/>
    <w:rsid w:val="00753848"/>
    <w:rsid w:val="00755778"/>
    <w:rsid w:val="0076090E"/>
    <w:rsid w:val="0078406C"/>
    <w:rsid w:val="007B63EE"/>
    <w:rsid w:val="007B7F39"/>
    <w:rsid w:val="007C71B4"/>
    <w:rsid w:val="007E0AFE"/>
    <w:rsid w:val="007E24CB"/>
    <w:rsid w:val="007E471D"/>
    <w:rsid w:val="007F1EB8"/>
    <w:rsid w:val="00804573"/>
    <w:rsid w:val="00804A91"/>
    <w:rsid w:val="00813D54"/>
    <w:rsid w:val="00815E39"/>
    <w:rsid w:val="0086069B"/>
    <w:rsid w:val="00871D3A"/>
    <w:rsid w:val="008768B6"/>
    <w:rsid w:val="008822B3"/>
    <w:rsid w:val="0089725F"/>
    <w:rsid w:val="008A17D6"/>
    <w:rsid w:val="008C7D51"/>
    <w:rsid w:val="008D357B"/>
    <w:rsid w:val="008D58DA"/>
    <w:rsid w:val="009048C5"/>
    <w:rsid w:val="00910F00"/>
    <w:rsid w:val="00914351"/>
    <w:rsid w:val="0093032C"/>
    <w:rsid w:val="00932387"/>
    <w:rsid w:val="00942E44"/>
    <w:rsid w:val="00947826"/>
    <w:rsid w:val="00951A27"/>
    <w:rsid w:val="00953B50"/>
    <w:rsid w:val="0095732D"/>
    <w:rsid w:val="009606A6"/>
    <w:rsid w:val="00963BBE"/>
    <w:rsid w:val="00966FBD"/>
    <w:rsid w:val="00974D05"/>
    <w:rsid w:val="00975694"/>
    <w:rsid w:val="00997CD0"/>
    <w:rsid w:val="009B546C"/>
    <w:rsid w:val="009C18C0"/>
    <w:rsid w:val="009C4D7A"/>
    <w:rsid w:val="009E0C47"/>
    <w:rsid w:val="00A01F6A"/>
    <w:rsid w:val="00A12631"/>
    <w:rsid w:val="00A20296"/>
    <w:rsid w:val="00A26E58"/>
    <w:rsid w:val="00A27A8F"/>
    <w:rsid w:val="00A52963"/>
    <w:rsid w:val="00A5484F"/>
    <w:rsid w:val="00A61830"/>
    <w:rsid w:val="00A725FD"/>
    <w:rsid w:val="00AD0524"/>
    <w:rsid w:val="00AD5FC2"/>
    <w:rsid w:val="00AE1632"/>
    <w:rsid w:val="00AE4964"/>
    <w:rsid w:val="00B070D5"/>
    <w:rsid w:val="00B21046"/>
    <w:rsid w:val="00B22CD7"/>
    <w:rsid w:val="00B236B3"/>
    <w:rsid w:val="00B270AE"/>
    <w:rsid w:val="00B30C56"/>
    <w:rsid w:val="00B3703E"/>
    <w:rsid w:val="00B5062B"/>
    <w:rsid w:val="00B63279"/>
    <w:rsid w:val="00B64595"/>
    <w:rsid w:val="00B776A3"/>
    <w:rsid w:val="00B91101"/>
    <w:rsid w:val="00BA1CD0"/>
    <w:rsid w:val="00BA2090"/>
    <w:rsid w:val="00BA76B3"/>
    <w:rsid w:val="00BD2C6A"/>
    <w:rsid w:val="00BE0E6D"/>
    <w:rsid w:val="00BE11A5"/>
    <w:rsid w:val="00C057AB"/>
    <w:rsid w:val="00C06C7C"/>
    <w:rsid w:val="00C204C1"/>
    <w:rsid w:val="00C6212B"/>
    <w:rsid w:val="00C66D02"/>
    <w:rsid w:val="00C71D35"/>
    <w:rsid w:val="00CA1C14"/>
    <w:rsid w:val="00CC0B7B"/>
    <w:rsid w:val="00CC2282"/>
    <w:rsid w:val="00CD4F00"/>
    <w:rsid w:val="00CD7D0C"/>
    <w:rsid w:val="00D06D4D"/>
    <w:rsid w:val="00D070CD"/>
    <w:rsid w:val="00D44461"/>
    <w:rsid w:val="00D71A35"/>
    <w:rsid w:val="00D71C4F"/>
    <w:rsid w:val="00D84279"/>
    <w:rsid w:val="00D914E7"/>
    <w:rsid w:val="00DA5087"/>
    <w:rsid w:val="00DB47C4"/>
    <w:rsid w:val="00DD26B4"/>
    <w:rsid w:val="00E06D34"/>
    <w:rsid w:val="00E101CA"/>
    <w:rsid w:val="00E15D08"/>
    <w:rsid w:val="00E329F3"/>
    <w:rsid w:val="00E71830"/>
    <w:rsid w:val="00E83012"/>
    <w:rsid w:val="00E84030"/>
    <w:rsid w:val="00EA140E"/>
    <w:rsid w:val="00EA7596"/>
    <w:rsid w:val="00EC1366"/>
    <w:rsid w:val="00ED2936"/>
    <w:rsid w:val="00F05008"/>
    <w:rsid w:val="00F06563"/>
    <w:rsid w:val="00F13356"/>
    <w:rsid w:val="00F2436B"/>
    <w:rsid w:val="00F47416"/>
    <w:rsid w:val="00F60331"/>
    <w:rsid w:val="00F75CC7"/>
    <w:rsid w:val="00F911C5"/>
    <w:rsid w:val="00F96B6D"/>
    <w:rsid w:val="00F96D02"/>
    <w:rsid w:val="00FA00EB"/>
    <w:rsid w:val="00FA7642"/>
    <w:rsid w:val="00FC1501"/>
    <w:rsid w:val="00FD3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68CE2B"/>
  <w15:chartTrackingRefBased/>
  <w15:docId w15:val="{F701F32A-6155-4456-B127-725DBBB8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40E"/>
    <w:pPr>
      <w:widowControl w:val="0"/>
      <w:spacing w:line="500" w:lineRule="atLeast"/>
      <w:ind w:firstLineChars="200" w:firstLine="200"/>
      <w:jc w:val="both"/>
    </w:pPr>
    <w:rPr>
      <w:rFonts w:ascii="Times New Roman" w:eastAsia="仿宋_GB2312" w:hAnsi="Times New Roman" w:cs="Times New Roman"/>
      <w:sz w:val="28"/>
      <w:szCs w:val="24"/>
    </w:rPr>
  </w:style>
  <w:style w:type="paragraph" w:styleId="1">
    <w:name w:val="heading 1"/>
    <w:aliases w:val="发明名称"/>
    <w:basedOn w:val="a"/>
    <w:next w:val="a"/>
    <w:link w:val="10"/>
    <w:uiPriority w:val="9"/>
    <w:qFormat/>
    <w:rsid w:val="00437275"/>
    <w:pPr>
      <w:keepNext/>
      <w:keepLines/>
      <w:spacing w:beforeLines="100" w:before="100" w:afterLines="50" w:after="50"/>
      <w:ind w:firstLineChars="0" w:firstLine="0"/>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3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366"/>
    <w:rPr>
      <w:sz w:val="18"/>
      <w:szCs w:val="18"/>
    </w:rPr>
  </w:style>
  <w:style w:type="paragraph" w:styleId="a5">
    <w:name w:val="footer"/>
    <w:basedOn w:val="a"/>
    <w:link w:val="a6"/>
    <w:uiPriority w:val="99"/>
    <w:unhideWhenUsed/>
    <w:rsid w:val="00EC1366"/>
    <w:pPr>
      <w:tabs>
        <w:tab w:val="center" w:pos="4153"/>
        <w:tab w:val="right" w:pos="8306"/>
      </w:tabs>
      <w:snapToGrid w:val="0"/>
      <w:jc w:val="left"/>
    </w:pPr>
    <w:rPr>
      <w:sz w:val="18"/>
      <w:szCs w:val="18"/>
    </w:rPr>
  </w:style>
  <w:style w:type="character" w:customStyle="1" w:styleId="a6">
    <w:name w:val="页脚 字符"/>
    <w:basedOn w:val="a0"/>
    <w:link w:val="a5"/>
    <w:uiPriority w:val="99"/>
    <w:rsid w:val="00EC1366"/>
    <w:rPr>
      <w:sz w:val="18"/>
      <w:szCs w:val="18"/>
    </w:rPr>
  </w:style>
  <w:style w:type="paragraph" w:customStyle="1" w:styleId="a7">
    <w:name w:val="五书标题"/>
    <w:basedOn w:val="a"/>
    <w:link w:val="Char"/>
    <w:qFormat/>
    <w:rsid w:val="007C71B4"/>
    <w:pPr>
      <w:pBdr>
        <w:bottom w:val="single" w:sz="12" w:space="1" w:color="auto"/>
      </w:pBdr>
      <w:topLinePunct/>
      <w:autoSpaceDE w:val="0"/>
      <w:spacing w:line="0" w:lineRule="atLeast"/>
      <w:jc w:val="center"/>
      <w:outlineLvl w:val="0"/>
    </w:pPr>
    <w:rPr>
      <w:rFonts w:eastAsia="黑体"/>
      <w:sz w:val="36"/>
      <w:szCs w:val="36"/>
      <w:lang w:val="zh-CN"/>
    </w:rPr>
  </w:style>
  <w:style w:type="character" w:customStyle="1" w:styleId="Char">
    <w:name w:val="五书标题 Char"/>
    <w:basedOn w:val="a0"/>
    <w:link w:val="a7"/>
    <w:rsid w:val="007C71B4"/>
    <w:rPr>
      <w:rFonts w:ascii="Times New Roman" w:eastAsia="黑体" w:hAnsi="Times New Roman" w:cs="Times New Roman"/>
      <w:sz w:val="36"/>
      <w:szCs w:val="36"/>
      <w:lang w:val="zh-CN"/>
    </w:rPr>
  </w:style>
  <w:style w:type="paragraph" w:customStyle="1" w:styleId="a8">
    <w:name w:val="首段"/>
    <w:basedOn w:val="a"/>
    <w:link w:val="Char0"/>
    <w:qFormat/>
    <w:rsid w:val="00EC1366"/>
    <w:pPr>
      <w:spacing w:beforeLines="50" w:before="50"/>
    </w:pPr>
    <w:rPr>
      <w:lang w:val="zh-CN"/>
    </w:rPr>
  </w:style>
  <w:style w:type="character" w:styleId="a9">
    <w:name w:val="line number"/>
    <w:basedOn w:val="a0"/>
    <w:uiPriority w:val="99"/>
    <w:semiHidden/>
    <w:unhideWhenUsed/>
    <w:rsid w:val="00EC1366"/>
  </w:style>
  <w:style w:type="character" w:customStyle="1" w:styleId="Char0">
    <w:name w:val="首段 Char"/>
    <w:basedOn w:val="a0"/>
    <w:link w:val="a8"/>
    <w:rsid w:val="00EC1366"/>
    <w:rPr>
      <w:rFonts w:ascii="Times New Roman" w:eastAsia="仿宋_GB2312" w:hAnsi="Times New Roman" w:cs="Times New Roman"/>
      <w:sz w:val="28"/>
      <w:szCs w:val="24"/>
      <w:lang w:val="zh-CN"/>
    </w:rPr>
  </w:style>
  <w:style w:type="character" w:customStyle="1" w:styleId="10">
    <w:name w:val="标题 1 字符"/>
    <w:aliases w:val="发明名称 字符"/>
    <w:basedOn w:val="a0"/>
    <w:link w:val="1"/>
    <w:uiPriority w:val="9"/>
    <w:rsid w:val="00437275"/>
    <w:rPr>
      <w:rFonts w:ascii="Times New Roman" w:eastAsia="黑体" w:hAnsi="Times New Roman" w:cs="Times New Roman"/>
      <w:bCs/>
      <w:kern w:val="44"/>
      <w:sz w:val="36"/>
      <w:szCs w:val="44"/>
    </w:rPr>
  </w:style>
  <w:style w:type="paragraph" w:styleId="aa">
    <w:name w:val="Title"/>
    <w:aliases w:val="说明书五部分"/>
    <w:basedOn w:val="a"/>
    <w:next w:val="a"/>
    <w:link w:val="ab"/>
    <w:uiPriority w:val="10"/>
    <w:qFormat/>
    <w:rsid w:val="00437275"/>
    <w:pPr>
      <w:spacing w:beforeLines="50" w:before="50"/>
      <w:ind w:firstLineChars="0" w:firstLine="0"/>
      <w:jc w:val="left"/>
      <w:outlineLvl w:val="1"/>
    </w:pPr>
    <w:rPr>
      <w:rFonts w:asciiTheme="majorHAnsi" w:eastAsia="黑体" w:hAnsiTheme="majorHAnsi" w:cstheme="majorBidi"/>
      <w:bCs/>
      <w:szCs w:val="32"/>
    </w:rPr>
  </w:style>
  <w:style w:type="character" w:customStyle="1" w:styleId="ab">
    <w:name w:val="标题 字符"/>
    <w:aliases w:val="说明书五部分 字符"/>
    <w:basedOn w:val="a0"/>
    <w:link w:val="aa"/>
    <w:uiPriority w:val="10"/>
    <w:rsid w:val="00437275"/>
    <w:rPr>
      <w:rFonts w:asciiTheme="majorHAnsi" w:eastAsia="黑体" w:hAnsiTheme="majorHAnsi" w:cstheme="majorBidi"/>
      <w:bCs/>
      <w:sz w:val="28"/>
      <w:szCs w:val="32"/>
    </w:rPr>
  </w:style>
  <w:style w:type="paragraph" w:customStyle="1" w:styleId="ac">
    <w:name w:val="附图"/>
    <w:basedOn w:val="a"/>
    <w:link w:val="Char1"/>
    <w:qFormat/>
    <w:rsid w:val="00B070D5"/>
    <w:pPr>
      <w:spacing w:line="360" w:lineRule="auto"/>
      <w:ind w:firstLineChars="0" w:firstLine="0"/>
      <w:jc w:val="center"/>
    </w:pPr>
    <w:rPr>
      <w:lang w:val="zh-CN"/>
    </w:rPr>
  </w:style>
  <w:style w:type="paragraph" w:styleId="ad">
    <w:name w:val="Body Text Indent"/>
    <w:basedOn w:val="a"/>
    <w:link w:val="ae"/>
    <w:semiHidden/>
    <w:unhideWhenUsed/>
    <w:rsid w:val="008C7D51"/>
    <w:pPr>
      <w:spacing w:line="360" w:lineRule="auto"/>
      <w:ind w:firstLine="680"/>
      <w:outlineLvl w:val="0"/>
    </w:pPr>
    <w:rPr>
      <w:rFonts w:ascii="楷体_GB2312" w:eastAsia="楷体_GB2312"/>
      <w:kern w:val="0"/>
      <w:szCs w:val="20"/>
    </w:rPr>
  </w:style>
  <w:style w:type="character" w:customStyle="1" w:styleId="Char1">
    <w:name w:val="附图 Char"/>
    <w:basedOn w:val="a0"/>
    <w:link w:val="ac"/>
    <w:rsid w:val="00B070D5"/>
    <w:rPr>
      <w:rFonts w:ascii="Times New Roman" w:eastAsia="仿宋_GB2312" w:hAnsi="Times New Roman" w:cs="Times New Roman"/>
      <w:sz w:val="28"/>
      <w:szCs w:val="24"/>
      <w:lang w:val="zh-CN"/>
    </w:rPr>
  </w:style>
  <w:style w:type="character" w:customStyle="1" w:styleId="ae">
    <w:name w:val="正文文本缩进 字符"/>
    <w:basedOn w:val="a0"/>
    <w:link w:val="ad"/>
    <w:semiHidden/>
    <w:rsid w:val="008C7D51"/>
    <w:rPr>
      <w:rFonts w:ascii="楷体_GB2312" w:eastAsia="楷体_GB2312" w:hAnsi="Times New Roman" w:cs="Times New Roman"/>
      <w:kern w:val="0"/>
      <w:sz w:val="28"/>
      <w:szCs w:val="20"/>
    </w:rPr>
  </w:style>
  <w:style w:type="character" w:styleId="af">
    <w:name w:val="annotation reference"/>
    <w:basedOn w:val="a0"/>
    <w:semiHidden/>
    <w:unhideWhenUsed/>
    <w:rsid w:val="001014B5"/>
    <w:rPr>
      <w:sz w:val="21"/>
      <w:szCs w:val="21"/>
    </w:rPr>
  </w:style>
  <w:style w:type="paragraph" w:styleId="af0">
    <w:name w:val="annotation text"/>
    <w:basedOn w:val="a"/>
    <w:link w:val="af1"/>
    <w:unhideWhenUsed/>
    <w:rsid w:val="001014B5"/>
    <w:pPr>
      <w:jc w:val="left"/>
    </w:pPr>
  </w:style>
  <w:style w:type="character" w:customStyle="1" w:styleId="af1">
    <w:name w:val="批注文字 字符"/>
    <w:basedOn w:val="a0"/>
    <w:link w:val="af0"/>
    <w:uiPriority w:val="99"/>
    <w:rsid w:val="001014B5"/>
    <w:rPr>
      <w:rFonts w:ascii="Times New Roman" w:eastAsia="仿宋_GB2312" w:hAnsi="Times New Roman" w:cs="Times New Roman"/>
      <w:sz w:val="28"/>
      <w:szCs w:val="24"/>
    </w:rPr>
  </w:style>
  <w:style w:type="paragraph" w:styleId="af2">
    <w:name w:val="annotation subject"/>
    <w:basedOn w:val="af0"/>
    <w:next w:val="af0"/>
    <w:link w:val="af3"/>
    <w:uiPriority w:val="99"/>
    <w:semiHidden/>
    <w:unhideWhenUsed/>
    <w:rsid w:val="001014B5"/>
    <w:rPr>
      <w:b/>
      <w:bCs/>
    </w:rPr>
  </w:style>
  <w:style w:type="character" w:customStyle="1" w:styleId="af3">
    <w:name w:val="批注主题 字符"/>
    <w:basedOn w:val="af1"/>
    <w:link w:val="af2"/>
    <w:uiPriority w:val="99"/>
    <w:semiHidden/>
    <w:rsid w:val="001014B5"/>
    <w:rPr>
      <w:rFonts w:ascii="Times New Roman" w:eastAsia="仿宋_GB2312" w:hAnsi="Times New Roman" w:cs="Times New Roman"/>
      <w:b/>
      <w:bCs/>
      <w:sz w:val="28"/>
      <w:szCs w:val="24"/>
    </w:rPr>
  </w:style>
  <w:style w:type="paragraph" w:styleId="af4">
    <w:name w:val="Balloon Text"/>
    <w:basedOn w:val="a"/>
    <w:link w:val="af5"/>
    <w:uiPriority w:val="99"/>
    <w:semiHidden/>
    <w:unhideWhenUsed/>
    <w:rsid w:val="001014B5"/>
    <w:pPr>
      <w:spacing w:line="240" w:lineRule="auto"/>
    </w:pPr>
    <w:rPr>
      <w:sz w:val="18"/>
      <w:szCs w:val="18"/>
    </w:rPr>
  </w:style>
  <w:style w:type="character" w:customStyle="1" w:styleId="af5">
    <w:name w:val="批注框文本 字符"/>
    <w:basedOn w:val="a0"/>
    <w:link w:val="af4"/>
    <w:uiPriority w:val="99"/>
    <w:semiHidden/>
    <w:rsid w:val="001014B5"/>
    <w:rPr>
      <w:rFonts w:ascii="Times New Roman" w:eastAsia="仿宋_GB2312" w:hAnsi="Times New Roman" w:cs="Times New Roman"/>
      <w:sz w:val="18"/>
      <w:szCs w:val="18"/>
    </w:rPr>
  </w:style>
  <w:style w:type="paragraph" w:styleId="af6">
    <w:name w:val="Body Text"/>
    <w:basedOn w:val="a"/>
    <w:link w:val="af7"/>
    <w:uiPriority w:val="99"/>
    <w:semiHidden/>
    <w:unhideWhenUsed/>
    <w:rsid w:val="008D357B"/>
    <w:pPr>
      <w:spacing w:after="120"/>
    </w:pPr>
  </w:style>
  <w:style w:type="character" w:customStyle="1" w:styleId="af7">
    <w:name w:val="正文文本 字符"/>
    <w:basedOn w:val="a0"/>
    <w:link w:val="af6"/>
    <w:uiPriority w:val="99"/>
    <w:semiHidden/>
    <w:rsid w:val="008D357B"/>
    <w:rPr>
      <w:rFonts w:ascii="Times New Roman" w:eastAsia="仿宋_GB2312" w:hAnsi="Times New Roman" w:cs="Times New Roman"/>
      <w:sz w:val="28"/>
      <w:szCs w:val="24"/>
    </w:rPr>
  </w:style>
  <w:style w:type="paragraph" w:styleId="af8">
    <w:name w:val="Body Text First Indent"/>
    <w:basedOn w:val="af6"/>
    <w:link w:val="af9"/>
    <w:uiPriority w:val="99"/>
    <w:semiHidden/>
    <w:unhideWhenUsed/>
    <w:rsid w:val="008D357B"/>
    <w:pPr>
      <w:ind w:firstLineChars="100" w:firstLine="420"/>
    </w:pPr>
  </w:style>
  <w:style w:type="character" w:customStyle="1" w:styleId="af9">
    <w:name w:val="正文文本首行缩进 字符"/>
    <w:basedOn w:val="af7"/>
    <w:link w:val="af8"/>
    <w:uiPriority w:val="99"/>
    <w:semiHidden/>
    <w:rsid w:val="008D357B"/>
    <w:rPr>
      <w:rFonts w:ascii="Times New Roman" w:eastAsia="仿宋_GB2312" w:hAnsi="Times New Roman" w:cs="Times New Roman"/>
      <w:sz w:val="28"/>
      <w:szCs w:val="24"/>
    </w:rPr>
  </w:style>
  <w:style w:type="table" w:styleId="afa">
    <w:name w:val="Table Grid"/>
    <w:basedOn w:val="a1"/>
    <w:uiPriority w:val="39"/>
    <w:rsid w:val="00646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0"/>
    <w:uiPriority w:val="99"/>
    <w:semiHidden/>
    <w:rsid w:val="00723A27"/>
    <w:rPr>
      <w:color w:val="808080"/>
    </w:rPr>
  </w:style>
  <w:style w:type="paragraph" w:styleId="afc">
    <w:name w:val="Revision"/>
    <w:hidden/>
    <w:uiPriority w:val="99"/>
    <w:semiHidden/>
    <w:rsid w:val="004A1BB8"/>
    <w:rPr>
      <w:rFonts w:ascii="Times New Roman" w:eastAsia="仿宋_GB2312"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4981">
      <w:bodyDiv w:val="1"/>
      <w:marLeft w:val="0"/>
      <w:marRight w:val="0"/>
      <w:marTop w:val="0"/>
      <w:marBottom w:val="0"/>
      <w:divBdr>
        <w:top w:val="none" w:sz="0" w:space="0" w:color="auto"/>
        <w:left w:val="none" w:sz="0" w:space="0" w:color="auto"/>
        <w:bottom w:val="none" w:sz="0" w:space="0" w:color="auto"/>
        <w:right w:val="none" w:sz="0" w:space="0" w:color="auto"/>
      </w:divBdr>
    </w:div>
    <w:div w:id="865869552">
      <w:bodyDiv w:val="1"/>
      <w:marLeft w:val="0"/>
      <w:marRight w:val="0"/>
      <w:marTop w:val="0"/>
      <w:marBottom w:val="0"/>
      <w:divBdr>
        <w:top w:val="none" w:sz="0" w:space="0" w:color="auto"/>
        <w:left w:val="none" w:sz="0" w:space="0" w:color="auto"/>
        <w:bottom w:val="none" w:sz="0" w:space="0" w:color="auto"/>
        <w:right w:val="none" w:sz="0" w:space="0" w:color="auto"/>
      </w:divBdr>
    </w:div>
    <w:div w:id="1052926319">
      <w:bodyDiv w:val="1"/>
      <w:marLeft w:val="0"/>
      <w:marRight w:val="0"/>
      <w:marTop w:val="0"/>
      <w:marBottom w:val="0"/>
      <w:divBdr>
        <w:top w:val="none" w:sz="0" w:space="0" w:color="auto"/>
        <w:left w:val="none" w:sz="0" w:space="0" w:color="auto"/>
        <w:bottom w:val="none" w:sz="0" w:space="0" w:color="auto"/>
        <w:right w:val="none" w:sz="0" w:space="0" w:color="auto"/>
      </w:divBdr>
    </w:div>
    <w:div w:id="1550845200">
      <w:bodyDiv w:val="1"/>
      <w:marLeft w:val="0"/>
      <w:marRight w:val="0"/>
      <w:marTop w:val="0"/>
      <w:marBottom w:val="0"/>
      <w:divBdr>
        <w:top w:val="none" w:sz="0" w:space="0" w:color="auto"/>
        <w:left w:val="none" w:sz="0" w:space="0" w:color="auto"/>
        <w:bottom w:val="none" w:sz="0" w:space="0" w:color="auto"/>
        <w:right w:val="none" w:sz="0" w:space="0" w:color="auto"/>
      </w:divBdr>
    </w:div>
    <w:div w:id="19365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microsoft.com/office/2018/08/relationships/commentsExtensible" Target="commentsExtensible.xml"/><Relationship Id="rId26" Type="http://schemas.openxmlformats.org/officeDocument/2006/relationships/package" Target="embeddings/Microsoft_Visio___4.vsdx"/><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eader" Target="header1.xml"/><Relationship Id="rId12" Type="http://schemas.openxmlformats.org/officeDocument/2006/relationships/footer" Target="footer3.xml"/><Relationship Id="rId17" Type="http://schemas.microsoft.com/office/2016/09/relationships/commentsIds" Target="commentsIds.xml"/><Relationship Id="rId25" Type="http://schemas.openxmlformats.org/officeDocument/2006/relationships/image" Target="media/image4.emf"/><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package" Target="embeddings/Microsoft_Visio___1.vsdx"/><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package" Target="embeddings/Microsoft_Visio___3.vsdx"/><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3.emf"/><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_.vsdx"/><Relationship Id="rId22" Type="http://schemas.openxmlformats.org/officeDocument/2006/relationships/package" Target="embeddings/Microsoft_Visio___2.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2379</Words>
  <Characters>13565</Characters>
  <Application>Microsoft Office Word</Application>
  <DocSecurity>0</DocSecurity>
  <Lines>113</Lines>
  <Paragraphs>31</Paragraphs>
  <ScaleCrop>false</ScaleCrop>
  <Company>微软中国</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zeng jielin</cp:lastModifiedBy>
  <cp:revision>2</cp:revision>
  <cp:lastPrinted>2020-06-05T07:10:00Z</cp:lastPrinted>
  <dcterms:created xsi:type="dcterms:W3CDTF">2022-05-19T07:29:00Z</dcterms:created>
  <dcterms:modified xsi:type="dcterms:W3CDTF">2022-05-19T07:29:00Z</dcterms:modified>
</cp:coreProperties>
</file>